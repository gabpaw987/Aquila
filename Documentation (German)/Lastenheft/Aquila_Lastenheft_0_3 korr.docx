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AD7B6"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642252DB"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13D19193"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69CA6B19"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157B8EDA"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402402D5" w14:textId="77777777" w:rsidR="0036363B" w:rsidRPr="0036363B" w:rsidRDefault="0036363B" w:rsidP="0036363B">
      <w:pPr>
        <w:jc w:val="center"/>
      </w:pPr>
      <w:r w:rsidRPr="0036363B">
        <w:rPr>
          <w:rFonts w:ascii="Garamond" w:eastAsiaTheme="majorEastAsia" w:hAnsi="Garamond" w:cstheme="majorBidi"/>
          <w:color w:val="000000" w:themeColor="text1"/>
          <w:spacing w:val="5"/>
          <w:kern w:val="28"/>
          <w:sz w:val="40"/>
          <w:szCs w:val="52"/>
        </w:rPr>
        <w:br/>
      </w:r>
    </w:p>
    <w:p w14:paraId="408D83B7"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1002D142" w14:textId="77777777" w:rsidR="0036363B" w:rsidRPr="0036363B" w:rsidRDefault="00AD61B9"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r>
        <w:rPr>
          <w:rFonts w:ascii="Garamond" w:eastAsiaTheme="majorEastAsia" w:hAnsi="Garamond" w:cstheme="majorBidi"/>
          <w:color w:val="000000" w:themeColor="text1"/>
          <w:spacing w:val="5"/>
          <w:kern w:val="28"/>
          <w:sz w:val="40"/>
          <w:szCs w:val="52"/>
        </w:rPr>
        <w:t>Jahresprojekt</w:t>
      </w:r>
      <w:r w:rsidR="0036363B" w:rsidRPr="0036363B">
        <w:rPr>
          <w:rFonts w:ascii="Garamond" w:eastAsiaTheme="majorEastAsia" w:hAnsi="Garamond" w:cstheme="majorBidi"/>
          <w:color w:val="000000" w:themeColor="text1"/>
          <w:spacing w:val="5"/>
          <w:kern w:val="28"/>
          <w:sz w:val="40"/>
          <w:szCs w:val="52"/>
        </w:rPr>
        <w:br/>
      </w:r>
      <w:r w:rsidR="0036363B" w:rsidRPr="0036363B">
        <w:rPr>
          <w:rFonts w:ascii="Garamond" w:eastAsiaTheme="majorEastAsia" w:hAnsi="Garamond" w:cstheme="majorBidi"/>
          <w:color w:val="000000" w:themeColor="text1"/>
          <w:spacing w:val="5"/>
          <w:kern w:val="28"/>
          <w:sz w:val="28"/>
          <w:szCs w:val="28"/>
        </w:rPr>
        <w:t>2012/2013</w:t>
      </w:r>
    </w:p>
    <w:p w14:paraId="57229948" w14:textId="77777777" w:rsidR="0036363B" w:rsidRPr="0036363B" w:rsidRDefault="0036363B" w:rsidP="0036363B"/>
    <w:p w14:paraId="655F43DC" w14:textId="19B6E052" w:rsidR="0036363B" w:rsidRPr="0036363B" w:rsidRDefault="001D787B" w:rsidP="0036363B">
      <w:pPr>
        <w:jc w:val="center"/>
        <w:rPr>
          <w:rFonts w:ascii="Abadi MT Condensed Light" w:hAnsi="Abadi MT Condensed Light"/>
          <w:sz w:val="52"/>
          <w:szCs w:val="52"/>
        </w:rPr>
      </w:pPr>
      <w:r>
        <w:rPr>
          <w:rFonts w:ascii="Abadi MT Condensed Light" w:hAnsi="Abadi MT Condensed Light"/>
          <w:sz w:val="52"/>
          <w:szCs w:val="52"/>
        </w:rPr>
        <w:t>AQUILA</w:t>
      </w:r>
    </w:p>
    <w:p w14:paraId="12BB2D8F"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p>
    <w:p w14:paraId="31CF8A3C" w14:textId="77777777" w:rsidR="0036363B" w:rsidRPr="0036363B" w:rsidRDefault="0036363B" w:rsidP="0036363B">
      <w:pPr>
        <w:spacing w:after="300" w:line="240" w:lineRule="auto"/>
        <w:contextualSpacing/>
        <w:jc w:val="center"/>
        <w:rPr>
          <w:rFonts w:ascii="Garamond" w:eastAsiaTheme="majorEastAsia" w:hAnsi="Garamond" w:cstheme="majorBidi"/>
          <w:color w:val="000000" w:themeColor="text1"/>
          <w:spacing w:val="5"/>
          <w:kern w:val="28"/>
          <w:sz w:val="40"/>
          <w:szCs w:val="52"/>
        </w:rPr>
      </w:pPr>
      <w:r w:rsidRPr="0036363B">
        <w:rPr>
          <w:rFonts w:ascii="Garamond" w:eastAsiaTheme="majorEastAsia" w:hAnsi="Garamond" w:cstheme="majorBidi"/>
          <w:color w:val="000000" w:themeColor="text1"/>
          <w:spacing w:val="5"/>
          <w:kern w:val="28"/>
          <w:sz w:val="40"/>
          <w:szCs w:val="52"/>
        </w:rPr>
        <w:t>Lastenheft</w:t>
      </w:r>
    </w:p>
    <w:p w14:paraId="01F6FDFC" w14:textId="77777777" w:rsidR="0036363B" w:rsidRPr="0036363B" w:rsidRDefault="0036363B" w:rsidP="0036363B"/>
    <w:p w14:paraId="7B7A6C62" w14:textId="77777777" w:rsidR="0036363B" w:rsidRPr="0036363B" w:rsidRDefault="0036363B" w:rsidP="0036363B">
      <w:pPr>
        <w:jc w:val="center"/>
        <w:rPr>
          <w:sz w:val="28"/>
          <w:szCs w:val="28"/>
        </w:rPr>
      </w:pPr>
      <w:r w:rsidRPr="0036363B">
        <w:rPr>
          <w:sz w:val="28"/>
          <w:szCs w:val="28"/>
        </w:rPr>
        <w:t xml:space="preserve">Nagy, </w:t>
      </w:r>
      <w:proofErr w:type="spellStart"/>
      <w:r w:rsidRPr="0036363B">
        <w:rPr>
          <w:sz w:val="28"/>
          <w:szCs w:val="28"/>
        </w:rPr>
        <w:t>Pawlowsky</w:t>
      </w:r>
      <w:proofErr w:type="spellEnd"/>
      <w:r w:rsidRPr="0036363B">
        <w:rPr>
          <w:sz w:val="28"/>
          <w:szCs w:val="28"/>
        </w:rPr>
        <w:t xml:space="preserve"> &amp; </w:t>
      </w:r>
      <w:proofErr w:type="spellStart"/>
      <w:r w:rsidRPr="0036363B">
        <w:rPr>
          <w:sz w:val="28"/>
          <w:szCs w:val="28"/>
        </w:rPr>
        <w:t>Sochovsky</w:t>
      </w:r>
      <w:proofErr w:type="spellEnd"/>
    </w:p>
    <w:p w14:paraId="229CE284" w14:textId="77777777" w:rsidR="0036363B" w:rsidRPr="0036363B" w:rsidRDefault="0036363B" w:rsidP="0036363B"/>
    <w:p w14:paraId="77AAB68B" w14:textId="77777777" w:rsidR="0036363B" w:rsidRPr="0036363B" w:rsidRDefault="0036363B" w:rsidP="0036363B">
      <w:r w:rsidRPr="0036363B">
        <w:br w:type="page"/>
      </w:r>
    </w:p>
    <w:p w14:paraId="6B29F578" w14:textId="77777777" w:rsidR="000B15EF" w:rsidRDefault="000B15EF" w:rsidP="000B15EF">
      <w:pPr>
        <w:pStyle w:val="Untertitel"/>
      </w:pPr>
      <w:r>
        <w:lastRenderedPageBreak/>
        <w:t>Versionierung</w:t>
      </w:r>
    </w:p>
    <w:tbl>
      <w:tblPr>
        <w:tblStyle w:val="Tabellenraster"/>
        <w:tblW w:w="5000" w:type="pct"/>
        <w:jc w:val="center"/>
        <w:tblLook w:val="04A0" w:firstRow="1" w:lastRow="0" w:firstColumn="1" w:lastColumn="0" w:noHBand="0" w:noVBand="1"/>
      </w:tblPr>
      <w:tblGrid>
        <w:gridCol w:w="1035"/>
        <w:gridCol w:w="1384"/>
        <w:gridCol w:w="1297"/>
        <w:gridCol w:w="843"/>
        <w:gridCol w:w="4729"/>
      </w:tblGrid>
      <w:tr w:rsidR="000B15EF" w14:paraId="20499C98" w14:textId="77777777" w:rsidTr="00832872">
        <w:trPr>
          <w:jc w:val="center"/>
        </w:trPr>
        <w:tc>
          <w:tcPr>
            <w:tcW w:w="557" w:type="pct"/>
          </w:tcPr>
          <w:p w14:paraId="43BAE9EA" w14:textId="77777777" w:rsidR="000B15EF" w:rsidRDefault="000B15EF" w:rsidP="001E5CDA">
            <w:r>
              <w:t>Version</w:t>
            </w:r>
          </w:p>
        </w:tc>
        <w:tc>
          <w:tcPr>
            <w:tcW w:w="745" w:type="pct"/>
          </w:tcPr>
          <w:p w14:paraId="74AC9072" w14:textId="77777777" w:rsidR="000B15EF" w:rsidRDefault="000B15EF" w:rsidP="001E5CDA">
            <w:r>
              <w:t>Autor</w:t>
            </w:r>
          </w:p>
        </w:tc>
        <w:tc>
          <w:tcPr>
            <w:tcW w:w="698" w:type="pct"/>
          </w:tcPr>
          <w:p w14:paraId="1B2E4879" w14:textId="77777777" w:rsidR="000B15EF" w:rsidRDefault="000B15EF" w:rsidP="001E5CDA">
            <w:r>
              <w:t>Datum</w:t>
            </w:r>
          </w:p>
        </w:tc>
        <w:tc>
          <w:tcPr>
            <w:tcW w:w="454" w:type="pct"/>
          </w:tcPr>
          <w:p w14:paraId="599F0287" w14:textId="77777777" w:rsidR="000B15EF" w:rsidRDefault="000B15EF" w:rsidP="001E5CDA">
            <w:r>
              <w:t>Status</w:t>
            </w:r>
          </w:p>
        </w:tc>
        <w:tc>
          <w:tcPr>
            <w:tcW w:w="2546" w:type="pct"/>
          </w:tcPr>
          <w:p w14:paraId="4430D434" w14:textId="77777777" w:rsidR="000B15EF" w:rsidRDefault="000B15EF" w:rsidP="001E5CDA">
            <w:r>
              <w:t>Kommentar</w:t>
            </w:r>
          </w:p>
        </w:tc>
      </w:tr>
      <w:tr w:rsidR="000B15EF" w14:paraId="0BA14C35" w14:textId="77777777" w:rsidTr="00832872">
        <w:trPr>
          <w:jc w:val="center"/>
        </w:trPr>
        <w:tc>
          <w:tcPr>
            <w:tcW w:w="557" w:type="pct"/>
          </w:tcPr>
          <w:p w14:paraId="4309348E" w14:textId="77777777" w:rsidR="000B15EF" w:rsidRDefault="000B15EF" w:rsidP="001E5CDA">
            <w:r>
              <w:t>0.1</w:t>
            </w:r>
          </w:p>
        </w:tc>
        <w:tc>
          <w:tcPr>
            <w:tcW w:w="745" w:type="pct"/>
          </w:tcPr>
          <w:p w14:paraId="53321469" w14:textId="77777777" w:rsidR="00832872" w:rsidRDefault="00832872" w:rsidP="001E5CDA">
            <w:r>
              <w:t>Pawlowsky,</w:t>
            </w:r>
          </w:p>
          <w:p w14:paraId="4345DE68" w14:textId="77777777" w:rsidR="000B15EF" w:rsidRDefault="00832872" w:rsidP="001E5CDA">
            <w:proofErr w:type="spellStart"/>
            <w:r>
              <w:t>Sochovsky</w:t>
            </w:r>
            <w:proofErr w:type="spellEnd"/>
          </w:p>
        </w:tc>
        <w:tc>
          <w:tcPr>
            <w:tcW w:w="698" w:type="pct"/>
          </w:tcPr>
          <w:p w14:paraId="6A720296" w14:textId="77777777" w:rsidR="000B15EF" w:rsidRDefault="00832872" w:rsidP="00832872">
            <w:r>
              <w:t>02</w:t>
            </w:r>
            <w:r w:rsidR="000B15EF">
              <w:t>.0</w:t>
            </w:r>
            <w:r>
              <w:t>9</w:t>
            </w:r>
            <w:r w:rsidR="000B15EF">
              <w:t>.12</w:t>
            </w:r>
          </w:p>
        </w:tc>
        <w:tc>
          <w:tcPr>
            <w:tcW w:w="454" w:type="pct"/>
          </w:tcPr>
          <w:p w14:paraId="32DA2749" w14:textId="77777777" w:rsidR="000B15EF" w:rsidRDefault="000B15EF" w:rsidP="001E5CDA">
            <w:proofErr w:type="spellStart"/>
            <w:r>
              <w:t>draft</w:t>
            </w:r>
            <w:proofErr w:type="spellEnd"/>
          </w:p>
        </w:tc>
        <w:tc>
          <w:tcPr>
            <w:tcW w:w="2546" w:type="pct"/>
          </w:tcPr>
          <w:p w14:paraId="7621D97B" w14:textId="7427CCF8" w:rsidR="000B15EF" w:rsidRDefault="000B15EF" w:rsidP="001E5CDA">
            <w:r>
              <w:t>Produkteinsatz</w:t>
            </w:r>
            <w:r w:rsidR="00832872">
              <w:t>, Produktfunktionen, Produk</w:t>
            </w:r>
            <w:ins w:id="0" w:author="Windows User" w:date="2012-09-28T00:48:00Z">
              <w:r w:rsidR="00B15999">
                <w:t>t</w:t>
              </w:r>
            </w:ins>
            <w:r w:rsidR="00832872">
              <w:t>daten</w:t>
            </w:r>
          </w:p>
        </w:tc>
      </w:tr>
      <w:tr w:rsidR="000B15EF" w14:paraId="5BBF3A22" w14:textId="77777777" w:rsidTr="00832872">
        <w:trPr>
          <w:jc w:val="center"/>
        </w:trPr>
        <w:tc>
          <w:tcPr>
            <w:tcW w:w="557" w:type="pct"/>
          </w:tcPr>
          <w:p w14:paraId="45F53EEE" w14:textId="77777777" w:rsidR="000B15EF" w:rsidRDefault="000B15EF" w:rsidP="001E5CDA">
            <w:r>
              <w:t>0.2</w:t>
            </w:r>
          </w:p>
        </w:tc>
        <w:tc>
          <w:tcPr>
            <w:tcW w:w="745" w:type="pct"/>
          </w:tcPr>
          <w:p w14:paraId="6C7C1AB5" w14:textId="77777777" w:rsidR="000B15EF" w:rsidRDefault="00832872" w:rsidP="001E5CDA">
            <w:proofErr w:type="spellStart"/>
            <w:r>
              <w:t>Pawlowsky</w:t>
            </w:r>
            <w:proofErr w:type="spellEnd"/>
            <w:r>
              <w:t xml:space="preserve">, </w:t>
            </w:r>
            <w:proofErr w:type="spellStart"/>
            <w:r>
              <w:t>Sochovsky</w:t>
            </w:r>
            <w:proofErr w:type="spellEnd"/>
          </w:p>
        </w:tc>
        <w:tc>
          <w:tcPr>
            <w:tcW w:w="698" w:type="pct"/>
          </w:tcPr>
          <w:p w14:paraId="70198152" w14:textId="77777777" w:rsidR="000B15EF" w:rsidRDefault="0036363B" w:rsidP="001E5CDA">
            <w:r>
              <w:t>07.09.</w:t>
            </w:r>
            <w:r w:rsidR="00832872">
              <w:t>12</w:t>
            </w:r>
          </w:p>
        </w:tc>
        <w:tc>
          <w:tcPr>
            <w:tcW w:w="454" w:type="pct"/>
          </w:tcPr>
          <w:p w14:paraId="1D831277" w14:textId="77777777" w:rsidR="000B15EF" w:rsidRDefault="000B15EF" w:rsidP="001E5CDA">
            <w:proofErr w:type="spellStart"/>
            <w:r>
              <w:t>draft</w:t>
            </w:r>
            <w:proofErr w:type="spellEnd"/>
          </w:p>
        </w:tc>
        <w:tc>
          <w:tcPr>
            <w:tcW w:w="2546" w:type="pct"/>
          </w:tcPr>
          <w:p w14:paraId="48681375" w14:textId="77777777" w:rsidR="000B15EF" w:rsidRDefault="000B15EF" w:rsidP="001E5CDA"/>
        </w:tc>
      </w:tr>
      <w:tr w:rsidR="000B15EF" w14:paraId="2E5C527C" w14:textId="77777777" w:rsidTr="00832872">
        <w:trPr>
          <w:jc w:val="center"/>
        </w:trPr>
        <w:tc>
          <w:tcPr>
            <w:tcW w:w="557" w:type="pct"/>
          </w:tcPr>
          <w:p w14:paraId="522600E5" w14:textId="77777777" w:rsidR="000B15EF" w:rsidRDefault="0036363B" w:rsidP="001E5CDA">
            <w:r>
              <w:t>0.3</w:t>
            </w:r>
          </w:p>
        </w:tc>
        <w:tc>
          <w:tcPr>
            <w:tcW w:w="745" w:type="pct"/>
          </w:tcPr>
          <w:p w14:paraId="16FD232A" w14:textId="77777777" w:rsidR="000B15EF" w:rsidRDefault="0036363B" w:rsidP="001E5CDA">
            <w:r>
              <w:t>Nagy</w:t>
            </w:r>
          </w:p>
        </w:tc>
        <w:tc>
          <w:tcPr>
            <w:tcW w:w="698" w:type="pct"/>
          </w:tcPr>
          <w:p w14:paraId="083AD129" w14:textId="2A2CB8A2" w:rsidR="000B15EF" w:rsidRDefault="00CE6E6A" w:rsidP="001E5CDA">
            <w:r>
              <w:t>10</w:t>
            </w:r>
            <w:r w:rsidR="0036363B">
              <w:t>.09.12</w:t>
            </w:r>
          </w:p>
        </w:tc>
        <w:tc>
          <w:tcPr>
            <w:tcW w:w="454" w:type="pct"/>
          </w:tcPr>
          <w:p w14:paraId="5376CFA2" w14:textId="636DFF69" w:rsidR="000B15EF" w:rsidRDefault="007456B4" w:rsidP="001E5CDA">
            <w:r>
              <w:t>final</w:t>
            </w:r>
          </w:p>
        </w:tc>
        <w:tc>
          <w:tcPr>
            <w:tcW w:w="2546" w:type="pct"/>
          </w:tcPr>
          <w:p w14:paraId="10086D78" w14:textId="31ED3570" w:rsidR="000B15EF" w:rsidRDefault="0036363B" w:rsidP="001E5CDA">
            <w:r>
              <w:t>Überarbeitung</w:t>
            </w:r>
            <w:r w:rsidR="007456B4">
              <w:t>, Qualitätsmanag</w:t>
            </w:r>
            <w:ins w:id="1" w:author="Windows User" w:date="2012-09-28T00:47:00Z">
              <w:r w:rsidR="00B15999">
                <w:t>e</w:t>
              </w:r>
            </w:ins>
            <w:r w:rsidR="007456B4">
              <w:t>ment</w:t>
            </w:r>
          </w:p>
        </w:tc>
      </w:tr>
    </w:tbl>
    <w:p w14:paraId="26D53A3D" w14:textId="05F65248" w:rsidR="000B15EF" w:rsidRDefault="007B239A" w:rsidP="000B15EF">
      <w:pPr>
        <w:pStyle w:val="Untertitel"/>
      </w:pPr>
      <w:ins w:id="2" w:author="Windows User" w:date="2012-09-28T01:58:00Z">
        <w:r>
          <w:t>Nach Änderungen annehmen / ablehnen Inhaltsverzeichnis aktualisieren</w:t>
        </w:r>
      </w:ins>
    </w:p>
    <w:p w14:paraId="5D27EBCF" w14:textId="77777777" w:rsidR="000B15EF" w:rsidRPr="00EC294F" w:rsidRDefault="000B15EF" w:rsidP="000B15EF">
      <w:pPr>
        <w:pStyle w:val="Untertitel"/>
      </w:pPr>
      <w:r>
        <w:t>Inhalt</w:t>
      </w:r>
    </w:p>
    <w:p w14:paraId="121865A5" w14:textId="77777777" w:rsidR="00172CAD" w:rsidRDefault="000B15EF">
      <w:pPr>
        <w:pStyle w:val="Verzeichnis1"/>
        <w:tabs>
          <w:tab w:val="right" w:leader="dot" w:pos="9062"/>
        </w:tabs>
        <w:rPr>
          <w:rFonts w:asciiTheme="minorHAnsi" w:eastAsiaTheme="minorEastAsia" w:hAnsiTheme="minorHAnsi"/>
          <w:noProof/>
          <w:szCs w:val="24"/>
          <w:lang w:val="de-DE" w:eastAsia="ja-JP"/>
        </w:rPr>
      </w:pPr>
      <w:r>
        <w:fldChar w:fldCharType="begin"/>
      </w:r>
      <w:r>
        <w:instrText xml:space="preserve"> TOC \o "1-3" \h \z \u </w:instrText>
      </w:r>
      <w:r>
        <w:fldChar w:fldCharType="separate"/>
      </w:r>
      <w:r w:rsidR="00172CAD">
        <w:rPr>
          <w:noProof/>
        </w:rPr>
        <w:t>1. Präambel</w:t>
      </w:r>
      <w:r w:rsidR="00172CAD">
        <w:rPr>
          <w:noProof/>
        </w:rPr>
        <w:tab/>
      </w:r>
      <w:r w:rsidR="00172CAD">
        <w:rPr>
          <w:noProof/>
        </w:rPr>
        <w:fldChar w:fldCharType="begin"/>
      </w:r>
      <w:r w:rsidR="00172CAD">
        <w:rPr>
          <w:noProof/>
        </w:rPr>
        <w:instrText xml:space="preserve"> PAGEREF _Toc208927701 \h </w:instrText>
      </w:r>
      <w:r w:rsidR="00172CAD">
        <w:rPr>
          <w:noProof/>
        </w:rPr>
      </w:r>
      <w:r w:rsidR="00172CAD">
        <w:rPr>
          <w:noProof/>
        </w:rPr>
        <w:fldChar w:fldCharType="separate"/>
      </w:r>
      <w:r w:rsidR="00445A52">
        <w:rPr>
          <w:noProof/>
        </w:rPr>
        <w:t>1</w:t>
      </w:r>
      <w:r w:rsidR="00172CAD">
        <w:rPr>
          <w:noProof/>
        </w:rPr>
        <w:fldChar w:fldCharType="end"/>
      </w:r>
    </w:p>
    <w:p w14:paraId="4D003259"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2. Zielbestimmungen</w:t>
      </w:r>
      <w:r>
        <w:rPr>
          <w:noProof/>
        </w:rPr>
        <w:tab/>
      </w:r>
      <w:r>
        <w:rPr>
          <w:noProof/>
        </w:rPr>
        <w:fldChar w:fldCharType="begin"/>
      </w:r>
      <w:r>
        <w:rPr>
          <w:noProof/>
        </w:rPr>
        <w:instrText xml:space="preserve"> PAGEREF _Toc208927702 \h </w:instrText>
      </w:r>
      <w:r>
        <w:rPr>
          <w:noProof/>
        </w:rPr>
      </w:r>
      <w:r>
        <w:rPr>
          <w:noProof/>
        </w:rPr>
        <w:fldChar w:fldCharType="separate"/>
      </w:r>
      <w:r w:rsidR="00445A52">
        <w:rPr>
          <w:noProof/>
        </w:rPr>
        <w:t>2</w:t>
      </w:r>
      <w:r>
        <w:rPr>
          <w:noProof/>
        </w:rPr>
        <w:fldChar w:fldCharType="end"/>
      </w:r>
    </w:p>
    <w:p w14:paraId="1B985E25"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3. Produkteinsatz</w:t>
      </w:r>
      <w:r>
        <w:rPr>
          <w:noProof/>
        </w:rPr>
        <w:tab/>
      </w:r>
      <w:r>
        <w:rPr>
          <w:noProof/>
        </w:rPr>
        <w:fldChar w:fldCharType="begin"/>
      </w:r>
      <w:r>
        <w:rPr>
          <w:noProof/>
        </w:rPr>
        <w:instrText xml:space="preserve"> PAGEREF _Toc208927703 \h </w:instrText>
      </w:r>
      <w:r>
        <w:rPr>
          <w:noProof/>
        </w:rPr>
      </w:r>
      <w:r>
        <w:rPr>
          <w:noProof/>
        </w:rPr>
        <w:fldChar w:fldCharType="separate"/>
      </w:r>
      <w:r w:rsidR="00445A52">
        <w:rPr>
          <w:noProof/>
        </w:rPr>
        <w:t>2</w:t>
      </w:r>
      <w:r>
        <w:rPr>
          <w:noProof/>
        </w:rPr>
        <w:fldChar w:fldCharType="end"/>
      </w:r>
    </w:p>
    <w:p w14:paraId="3F6074CD"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4. Produktfunktionen</w:t>
      </w:r>
      <w:r>
        <w:rPr>
          <w:noProof/>
        </w:rPr>
        <w:tab/>
      </w:r>
      <w:r>
        <w:rPr>
          <w:noProof/>
        </w:rPr>
        <w:fldChar w:fldCharType="begin"/>
      </w:r>
      <w:r>
        <w:rPr>
          <w:noProof/>
        </w:rPr>
        <w:instrText xml:space="preserve"> PAGEREF _Toc208927704 \h </w:instrText>
      </w:r>
      <w:r>
        <w:rPr>
          <w:noProof/>
        </w:rPr>
      </w:r>
      <w:r>
        <w:rPr>
          <w:noProof/>
        </w:rPr>
        <w:fldChar w:fldCharType="separate"/>
      </w:r>
      <w:r w:rsidR="00445A52">
        <w:rPr>
          <w:noProof/>
        </w:rPr>
        <w:t>3</w:t>
      </w:r>
      <w:r>
        <w:rPr>
          <w:noProof/>
        </w:rPr>
        <w:fldChar w:fldCharType="end"/>
      </w:r>
    </w:p>
    <w:p w14:paraId="726DC1A0"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4.1. Funktionen der Website</w:t>
      </w:r>
      <w:r>
        <w:rPr>
          <w:noProof/>
        </w:rPr>
        <w:tab/>
      </w:r>
      <w:r>
        <w:rPr>
          <w:noProof/>
        </w:rPr>
        <w:fldChar w:fldCharType="begin"/>
      </w:r>
      <w:r>
        <w:rPr>
          <w:noProof/>
        </w:rPr>
        <w:instrText xml:space="preserve"> PAGEREF _Toc208927705 \h </w:instrText>
      </w:r>
      <w:r>
        <w:rPr>
          <w:noProof/>
        </w:rPr>
      </w:r>
      <w:r>
        <w:rPr>
          <w:noProof/>
        </w:rPr>
        <w:fldChar w:fldCharType="separate"/>
      </w:r>
      <w:r w:rsidR="00445A52">
        <w:rPr>
          <w:noProof/>
        </w:rPr>
        <w:t>3</w:t>
      </w:r>
      <w:r>
        <w:rPr>
          <w:noProof/>
        </w:rPr>
        <w:fldChar w:fldCharType="end"/>
      </w:r>
    </w:p>
    <w:p w14:paraId="77A9F934" w14:textId="22FCED38" w:rsidR="00172CAD" w:rsidRDefault="00172CAD">
      <w:pPr>
        <w:pStyle w:val="Verzeichnis2"/>
        <w:tabs>
          <w:tab w:val="left" w:pos="940"/>
          <w:tab w:val="right" w:leader="dot" w:pos="9062"/>
        </w:tabs>
        <w:rPr>
          <w:rFonts w:asciiTheme="minorHAnsi" w:eastAsiaTheme="minorEastAsia" w:hAnsiTheme="minorHAnsi"/>
          <w:noProof/>
          <w:szCs w:val="24"/>
          <w:lang w:val="de-DE" w:eastAsia="ja-JP"/>
        </w:rPr>
      </w:pPr>
      <w:r>
        <w:rPr>
          <w:noProof/>
        </w:rPr>
        <w:t>4.1.1</w:t>
      </w:r>
      <w:r>
        <w:rPr>
          <w:rFonts w:asciiTheme="minorHAnsi" w:eastAsiaTheme="minorEastAsia" w:hAnsiTheme="minorHAnsi"/>
          <w:noProof/>
          <w:szCs w:val="24"/>
          <w:lang w:val="de-DE" w:eastAsia="ja-JP"/>
        </w:rPr>
        <w:t xml:space="preserve"> </w:t>
      </w:r>
      <w:r>
        <w:rPr>
          <w:noProof/>
        </w:rPr>
        <w:t>Controlling -Funktionen der Website</w:t>
      </w:r>
      <w:r>
        <w:rPr>
          <w:noProof/>
        </w:rPr>
        <w:tab/>
      </w:r>
      <w:r>
        <w:rPr>
          <w:noProof/>
        </w:rPr>
        <w:fldChar w:fldCharType="begin"/>
      </w:r>
      <w:r>
        <w:rPr>
          <w:noProof/>
        </w:rPr>
        <w:instrText xml:space="preserve"> PAGEREF _Toc208927706 \h </w:instrText>
      </w:r>
      <w:r>
        <w:rPr>
          <w:noProof/>
        </w:rPr>
      </w:r>
      <w:r>
        <w:rPr>
          <w:noProof/>
        </w:rPr>
        <w:fldChar w:fldCharType="separate"/>
      </w:r>
      <w:r w:rsidR="00445A52">
        <w:rPr>
          <w:noProof/>
        </w:rPr>
        <w:t>3</w:t>
      </w:r>
      <w:r>
        <w:rPr>
          <w:noProof/>
        </w:rPr>
        <w:fldChar w:fldCharType="end"/>
      </w:r>
    </w:p>
    <w:p w14:paraId="4ECA3740"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4.2. Funktionen der Software</w:t>
      </w:r>
      <w:r>
        <w:rPr>
          <w:noProof/>
        </w:rPr>
        <w:tab/>
      </w:r>
      <w:r>
        <w:rPr>
          <w:noProof/>
        </w:rPr>
        <w:fldChar w:fldCharType="begin"/>
      </w:r>
      <w:r>
        <w:rPr>
          <w:noProof/>
        </w:rPr>
        <w:instrText xml:space="preserve"> PAGEREF _Toc208927707 \h </w:instrText>
      </w:r>
      <w:r>
        <w:rPr>
          <w:noProof/>
        </w:rPr>
      </w:r>
      <w:r>
        <w:rPr>
          <w:noProof/>
        </w:rPr>
        <w:fldChar w:fldCharType="separate"/>
      </w:r>
      <w:r w:rsidR="00445A52">
        <w:rPr>
          <w:noProof/>
        </w:rPr>
        <w:t>5</w:t>
      </w:r>
      <w:r>
        <w:rPr>
          <w:noProof/>
        </w:rPr>
        <w:fldChar w:fldCharType="end"/>
      </w:r>
    </w:p>
    <w:p w14:paraId="3EB679BA"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5. Produktdaten</w:t>
      </w:r>
      <w:r>
        <w:rPr>
          <w:noProof/>
        </w:rPr>
        <w:tab/>
      </w:r>
      <w:r>
        <w:rPr>
          <w:noProof/>
        </w:rPr>
        <w:fldChar w:fldCharType="begin"/>
      </w:r>
      <w:r>
        <w:rPr>
          <w:noProof/>
        </w:rPr>
        <w:instrText xml:space="preserve"> PAGEREF _Toc208927708 \h </w:instrText>
      </w:r>
      <w:r>
        <w:rPr>
          <w:noProof/>
        </w:rPr>
      </w:r>
      <w:r>
        <w:rPr>
          <w:noProof/>
        </w:rPr>
        <w:fldChar w:fldCharType="separate"/>
      </w:r>
      <w:r w:rsidR="00445A52">
        <w:rPr>
          <w:noProof/>
        </w:rPr>
        <w:t>7</w:t>
      </w:r>
      <w:r>
        <w:rPr>
          <w:noProof/>
        </w:rPr>
        <w:fldChar w:fldCharType="end"/>
      </w:r>
    </w:p>
    <w:p w14:paraId="7968A87D"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6. Zwingende Randbedingungen</w:t>
      </w:r>
      <w:r>
        <w:rPr>
          <w:noProof/>
        </w:rPr>
        <w:tab/>
      </w:r>
      <w:r>
        <w:rPr>
          <w:noProof/>
        </w:rPr>
        <w:fldChar w:fldCharType="begin"/>
      </w:r>
      <w:r>
        <w:rPr>
          <w:noProof/>
        </w:rPr>
        <w:instrText xml:space="preserve"> PAGEREF _Toc208927709 \h </w:instrText>
      </w:r>
      <w:r>
        <w:rPr>
          <w:noProof/>
        </w:rPr>
      </w:r>
      <w:r>
        <w:rPr>
          <w:noProof/>
        </w:rPr>
        <w:fldChar w:fldCharType="separate"/>
      </w:r>
      <w:r w:rsidR="00445A52">
        <w:rPr>
          <w:noProof/>
        </w:rPr>
        <w:t>7</w:t>
      </w:r>
      <w:r>
        <w:rPr>
          <w:noProof/>
        </w:rPr>
        <w:fldChar w:fldCharType="end"/>
      </w:r>
    </w:p>
    <w:p w14:paraId="3F14AE09"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6.1. Produktumgebung und Systemintegration</w:t>
      </w:r>
      <w:r>
        <w:rPr>
          <w:noProof/>
        </w:rPr>
        <w:tab/>
      </w:r>
      <w:r>
        <w:rPr>
          <w:noProof/>
        </w:rPr>
        <w:fldChar w:fldCharType="begin"/>
      </w:r>
      <w:r>
        <w:rPr>
          <w:noProof/>
        </w:rPr>
        <w:instrText xml:space="preserve"> PAGEREF _Toc208927710 \h </w:instrText>
      </w:r>
      <w:r>
        <w:rPr>
          <w:noProof/>
        </w:rPr>
      </w:r>
      <w:r>
        <w:rPr>
          <w:noProof/>
        </w:rPr>
        <w:fldChar w:fldCharType="separate"/>
      </w:r>
      <w:r w:rsidR="00445A52">
        <w:rPr>
          <w:noProof/>
        </w:rPr>
        <w:t>7</w:t>
      </w:r>
      <w:r>
        <w:rPr>
          <w:noProof/>
        </w:rPr>
        <w:fldChar w:fldCharType="end"/>
      </w:r>
    </w:p>
    <w:p w14:paraId="17655508"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6.2. Schnittstellen</w:t>
      </w:r>
      <w:r>
        <w:rPr>
          <w:noProof/>
        </w:rPr>
        <w:tab/>
      </w:r>
      <w:r>
        <w:rPr>
          <w:noProof/>
        </w:rPr>
        <w:fldChar w:fldCharType="begin"/>
      </w:r>
      <w:r>
        <w:rPr>
          <w:noProof/>
        </w:rPr>
        <w:instrText xml:space="preserve"> PAGEREF _Toc208927711 \h </w:instrText>
      </w:r>
      <w:r>
        <w:rPr>
          <w:noProof/>
        </w:rPr>
      </w:r>
      <w:r>
        <w:rPr>
          <w:noProof/>
        </w:rPr>
        <w:fldChar w:fldCharType="separate"/>
      </w:r>
      <w:r w:rsidR="00445A52">
        <w:rPr>
          <w:noProof/>
        </w:rPr>
        <w:t>7</w:t>
      </w:r>
      <w:r>
        <w:rPr>
          <w:noProof/>
        </w:rPr>
        <w:fldChar w:fldCharType="end"/>
      </w:r>
    </w:p>
    <w:p w14:paraId="257BCB81"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7. Vertragsgegenstand</w:t>
      </w:r>
      <w:r>
        <w:rPr>
          <w:noProof/>
        </w:rPr>
        <w:tab/>
      </w:r>
      <w:r>
        <w:rPr>
          <w:noProof/>
        </w:rPr>
        <w:fldChar w:fldCharType="begin"/>
      </w:r>
      <w:r>
        <w:rPr>
          <w:noProof/>
        </w:rPr>
        <w:instrText xml:space="preserve"> PAGEREF _Toc208927712 \h </w:instrText>
      </w:r>
      <w:r>
        <w:rPr>
          <w:noProof/>
        </w:rPr>
      </w:r>
      <w:r>
        <w:rPr>
          <w:noProof/>
        </w:rPr>
        <w:fldChar w:fldCharType="separate"/>
      </w:r>
      <w:r w:rsidR="00445A52">
        <w:rPr>
          <w:noProof/>
        </w:rPr>
        <w:t>8</w:t>
      </w:r>
      <w:r>
        <w:rPr>
          <w:noProof/>
        </w:rPr>
        <w:fldChar w:fldCharType="end"/>
      </w:r>
    </w:p>
    <w:p w14:paraId="193AE52A"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7.1. Lieferumfang</w:t>
      </w:r>
      <w:r>
        <w:rPr>
          <w:noProof/>
        </w:rPr>
        <w:tab/>
      </w:r>
      <w:r>
        <w:rPr>
          <w:noProof/>
        </w:rPr>
        <w:fldChar w:fldCharType="begin"/>
      </w:r>
      <w:r>
        <w:rPr>
          <w:noProof/>
        </w:rPr>
        <w:instrText xml:space="preserve"> PAGEREF _Toc208927713 \h </w:instrText>
      </w:r>
      <w:r>
        <w:rPr>
          <w:noProof/>
        </w:rPr>
      </w:r>
      <w:r>
        <w:rPr>
          <w:noProof/>
        </w:rPr>
        <w:fldChar w:fldCharType="separate"/>
      </w:r>
      <w:r w:rsidR="00445A52">
        <w:rPr>
          <w:noProof/>
        </w:rPr>
        <w:t>8</w:t>
      </w:r>
      <w:r>
        <w:rPr>
          <w:noProof/>
        </w:rPr>
        <w:fldChar w:fldCharType="end"/>
      </w:r>
    </w:p>
    <w:p w14:paraId="037632CF"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7.2. Produktleistungen</w:t>
      </w:r>
      <w:r>
        <w:rPr>
          <w:noProof/>
        </w:rPr>
        <w:tab/>
      </w:r>
      <w:r>
        <w:rPr>
          <w:noProof/>
        </w:rPr>
        <w:fldChar w:fldCharType="begin"/>
      </w:r>
      <w:r>
        <w:rPr>
          <w:noProof/>
        </w:rPr>
        <w:instrText xml:space="preserve"> PAGEREF _Toc208927714 \h </w:instrText>
      </w:r>
      <w:r>
        <w:rPr>
          <w:noProof/>
        </w:rPr>
      </w:r>
      <w:r>
        <w:rPr>
          <w:noProof/>
        </w:rPr>
        <w:fldChar w:fldCharType="separate"/>
      </w:r>
      <w:r w:rsidR="00445A52">
        <w:rPr>
          <w:noProof/>
        </w:rPr>
        <w:t>8</w:t>
      </w:r>
      <w:r>
        <w:rPr>
          <w:noProof/>
        </w:rPr>
        <w:fldChar w:fldCharType="end"/>
      </w:r>
    </w:p>
    <w:p w14:paraId="6887EBAA" w14:textId="77777777" w:rsidR="00172CAD" w:rsidRDefault="00172CAD">
      <w:pPr>
        <w:pStyle w:val="Verzeichnis2"/>
        <w:tabs>
          <w:tab w:val="right" w:leader="dot" w:pos="9062"/>
        </w:tabs>
        <w:rPr>
          <w:rFonts w:asciiTheme="minorHAnsi" w:eastAsiaTheme="minorEastAsia" w:hAnsiTheme="minorHAnsi"/>
          <w:noProof/>
          <w:szCs w:val="24"/>
          <w:lang w:val="de-DE" w:eastAsia="ja-JP"/>
        </w:rPr>
      </w:pPr>
      <w:r>
        <w:rPr>
          <w:noProof/>
        </w:rPr>
        <w:t>7.3. Produktbezogene Leistungen</w:t>
      </w:r>
      <w:r>
        <w:rPr>
          <w:noProof/>
        </w:rPr>
        <w:tab/>
      </w:r>
      <w:r>
        <w:rPr>
          <w:noProof/>
        </w:rPr>
        <w:fldChar w:fldCharType="begin"/>
      </w:r>
      <w:r>
        <w:rPr>
          <w:noProof/>
        </w:rPr>
        <w:instrText xml:space="preserve"> PAGEREF _Toc208927715 \h </w:instrText>
      </w:r>
      <w:r>
        <w:rPr>
          <w:noProof/>
        </w:rPr>
      </w:r>
      <w:r>
        <w:rPr>
          <w:noProof/>
        </w:rPr>
        <w:fldChar w:fldCharType="separate"/>
      </w:r>
      <w:r w:rsidR="00445A52">
        <w:rPr>
          <w:noProof/>
        </w:rPr>
        <w:t>8</w:t>
      </w:r>
      <w:r>
        <w:rPr>
          <w:noProof/>
        </w:rPr>
        <w:fldChar w:fldCharType="end"/>
      </w:r>
    </w:p>
    <w:p w14:paraId="4168C900"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8. Qualitätsanforderungen</w:t>
      </w:r>
      <w:r>
        <w:rPr>
          <w:noProof/>
        </w:rPr>
        <w:tab/>
      </w:r>
      <w:r>
        <w:rPr>
          <w:noProof/>
        </w:rPr>
        <w:fldChar w:fldCharType="begin"/>
      </w:r>
      <w:r>
        <w:rPr>
          <w:noProof/>
        </w:rPr>
        <w:instrText xml:space="preserve"> PAGEREF _Toc208927716 \h </w:instrText>
      </w:r>
      <w:r>
        <w:rPr>
          <w:noProof/>
        </w:rPr>
      </w:r>
      <w:r>
        <w:rPr>
          <w:noProof/>
        </w:rPr>
        <w:fldChar w:fldCharType="separate"/>
      </w:r>
      <w:r w:rsidR="00445A52">
        <w:rPr>
          <w:noProof/>
        </w:rPr>
        <w:t>8</w:t>
      </w:r>
      <w:r>
        <w:rPr>
          <w:noProof/>
        </w:rPr>
        <w:fldChar w:fldCharType="end"/>
      </w:r>
    </w:p>
    <w:p w14:paraId="6BF3E295" w14:textId="77777777" w:rsidR="00172CAD" w:rsidRDefault="00172CAD">
      <w:pPr>
        <w:pStyle w:val="Verzeichnis1"/>
        <w:tabs>
          <w:tab w:val="right" w:leader="dot" w:pos="9062"/>
        </w:tabs>
        <w:rPr>
          <w:rFonts w:asciiTheme="minorHAnsi" w:eastAsiaTheme="minorEastAsia" w:hAnsiTheme="minorHAnsi"/>
          <w:noProof/>
          <w:szCs w:val="24"/>
          <w:lang w:val="de-DE" w:eastAsia="ja-JP"/>
        </w:rPr>
      </w:pPr>
      <w:r>
        <w:rPr>
          <w:noProof/>
        </w:rPr>
        <w:t>9. Glossar</w:t>
      </w:r>
      <w:r>
        <w:rPr>
          <w:noProof/>
        </w:rPr>
        <w:tab/>
      </w:r>
      <w:r>
        <w:rPr>
          <w:noProof/>
        </w:rPr>
        <w:fldChar w:fldCharType="begin"/>
      </w:r>
      <w:r>
        <w:rPr>
          <w:noProof/>
        </w:rPr>
        <w:instrText xml:space="preserve"> PAGEREF _Toc208927717 \h </w:instrText>
      </w:r>
      <w:r>
        <w:rPr>
          <w:noProof/>
        </w:rPr>
      </w:r>
      <w:r>
        <w:rPr>
          <w:noProof/>
        </w:rPr>
        <w:fldChar w:fldCharType="separate"/>
      </w:r>
      <w:r w:rsidR="00445A52">
        <w:rPr>
          <w:noProof/>
        </w:rPr>
        <w:t>9</w:t>
      </w:r>
      <w:r>
        <w:rPr>
          <w:noProof/>
        </w:rPr>
        <w:fldChar w:fldCharType="end"/>
      </w:r>
    </w:p>
    <w:p w14:paraId="2A3864A0" w14:textId="77777777" w:rsidR="00CE6E6A" w:rsidRDefault="000B15EF" w:rsidP="000B15EF">
      <w:pPr>
        <w:sectPr w:rsidR="00CE6E6A">
          <w:headerReference w:type="default" r:id="rId9"/>
          <w:footerReference w:type="even" r:id="rId10"/>
          <w:footerReference w:type="default" r:id="rId11"/>
          <w:pgSz w:w="11906" w:h="16838"/>
          <w:pgMar w:top="1417" w:right="1417" w:bottom="1134" w:left="1417" w:header="708" w:footer="708" w:gutter="0"/>
          <w:cols w:space="708"/>
          <w:docGrid w:linePitch="360"/>
        </w:sectPr>
      </w:pPr>
      <w:r>
        <w:fldChar w:fldCharType="end"/>
      </w:r>
    </w:p>
    <w:p w14:paraId="3EBE53C5" w14:textId="77777777" w:rsidR="000B15EF" w:rsidRDefault="000B15EF" w:rsidP="000B15EF">
      <w:pPr>
        <w:pStyle w:val="berschrift1"/>
      </w:pPr>
      <w:bookmarkStart w:id="3" w:name="_Toc332991023"/>
      <w:bookmarkStart w:id="4" w:name="_Toc208927701"/>
      <w:r>
        <w:lastRenderedPageBreak/>
        <w:t>Präambel</w:t>
      </w:r>
      <w:bookmarkEnd w:id="3"/>
      <w:bookmarkEnd w:id="4"/>
    </w:p>
    <w:p w14:paraId="26A07F37" w14:textId="35EF4AA5" w:rsidR="0036363B" w:rsidRDefault="0036363B" w:rsidP="00696D6D">
      <w:bookmarkStart w:id="5" w:name="_Toc332991024"/>
      <w:r>
        <w:t xml:space="preserve">Viele großen Institutionen handeln seit geraumer Zeit voll automatisch mit Hilfe von Algorithmen an der Börse und haben damit auch teilweise für große Erträge gesorgt. Für kleinere Unternehmen und ambitionierte semiprofessionelle Trader sind solche Lösungen schwierig, da oft die nötige Kontrolle </w:t>
      </w:r>
      <w:r w:rsidR="00E62F9D">
        <w:t xml:space="preserve">und </w:t>
      </w:r>
      <w:ins w:id="6" w:author="Windows User" w:date="2012-09-28T00:51:00Z">
        <w:r w:rsidR="00B15999">
          <w:t xml:space="preserve">die </w:t>
        </w:r>
      </w:ins>
      <w:r w:rsidR="00E62F9D">
        <w:t xml:space="preserve">Steuerungsmöglichkeiten </w:t>
      </w:r>
      <w:r>
        <w:t xml:space="preserve">nicht vorhanden </w:t>
      </w:r>
      <w:r w:rsidR="00E62F9D">
        <w:t>sind</w:t>
      </w:r>
      <w:r>
        <w:t>.</w:t>
      </w:r>
    </w:p>
    <w:p w14:paraId="763D21DE" w14:textId="449335BF" w:rsidR="00E62F9D" w:rsidRDefault="00000CEE" w:rsidP="00696D6D">
      <w:r>
        <w:t xml:space="preserve">Manche bekannte Ansätze zum Controlling eines </w:t>
      </w:r>
      <w:del w:id="7" w:author="Windows User" w:date="2012-09-28T00:52:00Z">
        <w:r w:rsidDel="00B15999">
          <w:delText>solchen</w:delText>
        </w:r>
      </w:del>
      <w:proofErr w:type="gramStart"/>
      <w:ins w:id="8" w:author="Windows User" w:date="2012-09-28T00:52:00Z">
        <w:r w:rsidR="00B15999">
          <w:t>derartigen</w:t>
        </w:r>
      </w:ins>
      <w:r>
        <w:t xml:space="preserve"> Programm</w:t>
      </w:r>
      <w:proofErr w:type="gramEnd"/>
      <w:del w:id="9" w:author="Windows User" w:date="2012-09-28T00:52:00Z">
        <w:r w:rsidDel="00B15999">
          <w:delText>e</w:delText>
        </w:r>
      </w:del>
      <w:r>
        <w:t xml:space="preserve">s erweisen sich dabei als unpraktisch. Zum Beispiel kann </w:t>
      </w:r>
      <w:ins w:id="10" w:author="Windows User" w:date="2012-09-28T00:52:00Z">
        <w:r w:rsidR="00B15999">
          <w:t xml:space="preserve">eine </w:t>
        </w:r>
      </w:ins>
      <w:r w:rsidR="00392D95">
        <w:t>solche</w:t>
      </w:r>
      <w:r>
        <w:t xml:space="preserve"> Software</w:t>
      </w:r>
      <w:r w:rsidR="00E62F9D">
        <w:t>,</w:t>
      </w:r>
      <w:r>
        <w:t xml:space="preserve"> auf einem </w:t>
      </w:r>
      <w:r w:rsidR="00E62F9D">
        <w:t>Server</w:t>
      </w:r>
      <w:r>
        <w:t xml:space="preserve"> laufen</w:t>
      </w:r>
      <w:r w:rsidR="00E62F9D">
        <w:t xml:space="preserve">d, </w:t>
      </w:r>
      <w:r w:rsidR="00392D95">
        <w:t xml:space="preserve">oft </w:t>
      </w:r>
      <w:r>
        <w:t>nur durch den Zugriff über eine Remote-Desktop-Verbindung in ihren Einstellungen</w:t>
      </w:r>
      <w:r w:rsidR="00392D95">
        <w:t xml:space="preserve"> verändert werden. Die Visualisierung der Performance und </w:t>
      </w:r>
      <w:del w:id="11" w:author="Windows User" w:date="2012-09-28T00:57:00Z">
        <w:r w:rsidR="00392D95" w:rsidDel="00E96983">
          <w:delText>vor allem</w:delText>
        </w:r>
      </w:del>
      <w:r w:rsidR="00392D95">
        <w:t xml:space="preserve"> </w:t>
      </w:r>
      <w:r w:rsidR="00E62F9D">
        <w:t>der</w:t>
      </w:r>
      <w:r w:rsidR="00392D95">
        <w:t xml:space="preserve"> </w:t>
      </w:r>
      <w:del w:id="12" w:author="Windows User" w:date="2012-09-28T00:56:00Z">
        <w:r w:rsidR="00E62F9D" w:rsidDel="006747F1">
          <w:delText>große</w:delText>
        </w:r>
      </w:del>
      <w:r w:rsidR="00E62F9D">
        <w:t xml:space="preserve"> Überblic</w:t>
      </w:r>
      <w:r w:rsidR="009C35D2">
        <w:t>k</w:t>
      </w:r>
      <w:r w:rsidR="00E62F9D">
        <w:t xml:space="preserve"> über die Handlungsweisen des Algorithmus </w:t>
      </w:r>
      <w:r w:rsidR="00D7090F">
        <w:t xml:space="preserve">sind meist ebenfalls sehr </w:t>
      </w:r>
      <w:ins w:id="13" w:author="Windows User" w:date="2012-09-28T00:58:00Z">
        <w:r w:rsidR="00E96983">
          <w:t>mangelhaft</w:t>
        </w:r>
      </w:ins>
      <w:ins w:id="14" w:author="Windows User" w:date="2012-09-28T00:59:00Z">
        <w:r w:rsidR="00E96983">
          <w:t xml:space="preserve"> </w:t>
        </w:r>
      </w:ins>
      <w:ins w:id="15" w:author="Windows User" w:date="2012-09-28T02:58:00Z">
        <w:r w:rsidR="00BC52DD">
          <w:t>vorhanden. Auch ein</w:t>
        </w:r>
      </w:ins>
      <w:ins w:id="16" w:author="Windows User" w:date="2012-09-28T00:58:00Z">
        <w:r w:rsidR="00E96983">
          <w:t xml:space="preserve"> </w:t>
        </w:r>
      </w:ins>
      <w:del w:id="17" w:author="Windows User" w:date="2012-09-28T00:58:00Z">
        <w:r w:rsidR="00D7090F" w:rsidDel="00E96983">
          <w:delText>schlecht ausgeprägt</w:delText>
        </w:r>
      </w:del>
      <w:del w:id="18" w:author="Windows User" w:date="2012-09-28T03:00:00Z">
        <w:r w:rsidR="00D7090F" w:rsidDel="00BC52DD">
          <w:delText xml:space="preserve"> und oft nur </w:delText>
        </w:r>
      </w:del>
      <w:del w:id="19" w:author="Windows User" w:date="2012-09-28T00:59:00Z">
        <w:r w:rsidR="00D7090F" w:rsidDel="00E96983">
          <w:delText>ohne</w:delText>
        </w:r>
      </w:del>
      <w:r w:rsidR="00D7090F">
        <w:t xml:space="preserve"> </w:t>
      </w:r>
      <w:r w:rsidR="00E62F9D">
        <w:t xml:space="preserve">Einblick in die Details und </w:t>
      </w:r>
      <w:del w:id="20" w:author="Windows User" w:date="2012-09-28T01:00:00Z">
        <w:r w:rsidR="00E62F9D" w:rsidDel="00E96983">
          <w:delText>über die</w:delText>
        </w:r>
      </w:del>
      <w:r w:rsidR="00E62F9D">
        <w:t xml:space="preserve"> </w:t>
      </w:r>
      <w:ins w:id="21" w:author="Windows User" w:date="2012-09-28T03:00:00Z">
        <w:r w:rsidR="00BC52DD">
          <w:t xml:space="preserve">die </w:t>
        </w:r>
      </w:ins>
      <w:r w:rsidR="00E62F9D">
        <w:t>Aufzeichnungen des Online-Broker</w:t>
      </w:r>
      <w:ins w:id="22" w:author="Windows User" w:date="2012-09-28T01:00:00Z">
        <w:r w:rsidR="00E96983">
          <w:t>s</w:t>
        </w:r>
      </w:ins>
      <w:r w:rsidR="00D7090F">
        <w:t xml:space="preserve"> </w:t>
      </w:r>
      <w:ins w:id="23" w:author="Windows User" w:date="2012-09-28T03:00:00Z">
        <w:r w:rsidR="00BC52DD">
          <w:t xml:space="preserve">ist kaum </w:t>
        </w:r>
      </w:ins>
      <w:r w:rsidR="00D7090F">
        <w:t>zu finden.</w:t>
      </w:r>
    </w:p>
    <w:p w14:paraId="68D53CCC" w14:textId="0BAD0C48" w:rsidR="00CE6E6A" w:rsidRDefault="00E62F9D" w:rsidP="00696D6D">
      <w:r>
        <w:t>Bei genau diesen Punkten soll d</w:t>
      </w:r>
      <w:del w:id="24" w:author="Windows User" w:date="2012-09-28T00:53:00Z">
        <w:r w:rsidDel="00B15999">
          <w:delText>ieses</w:delText>
        </w:r>
      </w:del>
      <w:ins w:id="25" w:author="Windows User" w:date="2012-09-28T00:53:00Z">
        <w:r w:rsidR="00B15999">
          <w:t>as vorliegende</w:t>
        </w:r>
      </w:ins>
      <w:r>
        <w:t xml:space="preserve"> Projekt Abhilfe schaffen und damit die Steuerung </w:t>
      </w:r>
      <w:proofErr w:type="spellStart"/>
      <w:r>
        <w:t>erleichtern</w:t>
      </w:r>
      <w:del w:id="26" w:author="Windows User" w:date="2012-09-28T01:01:00Z">
        <w:r w:rsidDel="00E96983">
          <w:delText>, sowie</w:delText>
        </w:r>
      </w:del>
      <w:ins w:id="27" w:author="Windows User" w:date="2012-09-28T01:01:00Z">
        <w:r w:rsidR="00E96983">
          <w:t>und</w:t>
        </w:r>
      </w:ins>
      <w:proofErr w:type="spellEnd"/>
      <w:r>
        <w:t xml:space="preserve"> die Übersichtlichkeit erhöhen.</w:t>
      </w:r>
    </w:p>
    <w:p w14:paraId="22492707" w14:textId="578A4369" w:rsidR="000B15EF" w:rsidRPr="00D7090F" w:rsidRDefault="000B15EF" w:rsidP="00696D6D">
      <w:r>
        <w:br w:type="page"/>
      </w:r>
    </w:p>
    <w:p w14:paraId="6B6B083D" w14:textId="77777777" w:rsidR="000B15EF" w:rsidRDefault="000B15EF" w:rsidP="000B15EF">
      <w:pPr>
        <w:pStyle w:val="berschrift1"/>
      </w:pPr>
      <w:bookmarkStart w:id="28" w:name="_Toc208927702"/>
      <w:r>
        <w:lastRenderedPageBreak/>
        <w:t>Zielbestimmungen</w:t>
      </w:r>
      <w:bookmarkEnd w:id="5"/>
      <w:bookmarkEnd w:id="28"/>
    </w:p>
    <w:p w14:paraId="0427FE0E" w14:textId="0489A852" w:rsidR="00D7090F" w:rsidRDefault="00D7090F" w:rsidP="00D7090F">
      <w:r>
        <w:t>Es soll eine Software entwi</w:t>
      </w:r>
      <w:r w:rsidR="00096972">
        <w:t>ckelt werden, die automatisiert Aktien kauft und verkauft und die Signale dazu von einem existierenden Algorithmus erhält</w:t>
      </w:r>
      <w:r w:rsidR="00A75C0F">
        <w:t>. Dazu soll die Software zuerst</w:t>
      </w:r>
      <w:r>
        <w:t xml:space="preserve"> </w:t>
      </w:r>
      <w:r w:rsidR="00096972">
        <w:t xml:space="preserve">Kursdaten einer Aktie </w:t>
      </w:r>
      <w:r w:rsidR="00A75C0F">
        <w:t>von einem Datenprovider lade</w:t>
      </w:r>
      <w:r w:rsidR="00096972">
        <w:t xml:space="preserve">n. Danach soll der  implementierte Algorithmus </w:t>
      </w:r>
      <w:r w:rsidR="00D34547">
        <w:t>eine Entscheidung treffen,</w:t>
      </w:r>
      <w:r w:rsidR="00096972">
        <w:t xml:space="preserve"> ob das Instrument in einer Long- oder Shortposition gehandelt werden soll</w:t>
      </w:r>
      <w:r w:rsidR="00D34547">
        <w:t xml:space="preserve">. Diese Entscheidung soll </w:t>
      </w:r>
      <w:r w:rsidR="00096972">
        <w:t xml:space="preserve">anschließend </w:t>
      </w:r>
      <w:r w:rsidR="00D34547">
        <w:t xml:space="preserve">über einen Online Broker </w:t>
      </w:r>
      <w:r w:rsidR="0063723D">
        <w:t>abgewickelt werden, wodurch di</w:t>
      </w:r>
      <w:r w:rsidR="009C35D2">
        <w:t>e entsprechende Trans</w:t>
      </w:r>
      <w:r w:rsidR="0063723D">
        <w:t>a</w:t>
      </w:r>
      <w:r w:rsidR="009C35D2">
        <w:t>k</w:t>
      </w:r>
      <w:r w:rsidR="0063723D">
        <w:t>tion für das eigene Depot durchgeführt wird</w:t>
      </w:r>
      <w:r w:rsidR="00D34547">
        <w:t>.</w:t>
      </w:r>
    </w:p>
    <w:p w14:paraId="0D4A1629" w14:textId="3CF44127" w:rsidR="00D34547" w:rsidRDefault="0063723D" w:rsidP="0063723D">
      <w:r>
        <w:t>Um die Nachteile eines algorithmisch</w:t>
      </w:r>
      <w:del w:id="29" w:author="Windows User" w:date="2012-09-28T01:03:00Z">
        <w:r w:rsidDel="00E96983">
          <w:delText>en</w:delText>
        </w:r>
      </w:del>
      <w:r>
        <w:t xml:space="preserve"> automatisierten Handels auszugleichen, sollen außerdem diverse Controlling-Funktionen über eine zu entwickelnde Webseite durchführbar sein. Durch eine gesicherte </w:t>
      </w:r>
      <w:proofErr w:type="spellStart"/>
      <w:r>
        <w:t>Accountverwaltung</w:t>
      </w:r>
      <w:proofErr w:type="spellEnd"/>
      <w:r>
        <w:t xml:space="preserve"> soll sich der Trader von überall aus an der Webseite anmelden können, um Kontrollfunktionen durchzuführen. </w:t>
      </w:r>
      <w:r w:rsidR="00D34547">
        <w:t>Dazu gehört sowohl das Anzeigen der aktuellen Performance</w:t>
      </w:r>
      <w:del w:id="30" w:author="Windows User" w:date="2012-09-28T01:04:00Z">
        <w:r w:rsidDel="00E96983">
          <w:delText>,</w:delText>
        </w:r>
      </w:del>
      <w:r>
        <w:t xml:space="preserve"> </w:t>
      </w:r>
      <w:del w:id="31" w:author="Windows User" w:date="2012-09-28T01:03:00Z">
        <w:r w:rsidDel="00E96983">
          <w:delText>so</w:delText>
        </w:r>
      </w:del>
      <w:r w:rsidR="00D34547">
        <w:t xml:space="preserve">wie </w:t>
      </w:r>
      <w:r>
        <w:t xml:space="preserve">die Überwachung der </w:t>
      </w:r>
      <w:r w:rsidR="00D34547">
        <w:t>Einzelteile des Algorithmus</w:t>
      </w:r>
      <w:del w:id="32" w:author="Windows User" w:date="2012-09-28T01:04:00Z">
        <w:r w:rsidR="00D34547" w:rsidDel="00E96983">
          <w:delText>,</w:delText>
        </w:r>
      </w:del>
      <w:r w:rsidR="00D34547">
        <w:t xml:space="preserve"> als auch das nachträgliche </w:t>
      </w:r>
      <w:r w:rsidR="000258D2">
        <w:t>V</w:t>
      </w:r>
      <w:r w:rsidR="00D34547">
        <w:t xml:space="preserve">ornehmen von Einstellungen </w:t>
      </w:r>
      <w:r w:rsidR="000258D2">
        <w:t>a</w:t>
      </w:r>
      <w:r w:rsidR="00D34547">
        <w:t xml:space="preserve">n der </w:t>
      </w:r>
      <w:r w:rsidR="00826116">
        <w:t xml:space="preserve">laufenden </w:t>
      </w:r>
      <w:r w:rsidR="00D34547">
        <w:t>Software.</w:t>
      </w:r>
    </w:p>
    <w:p w14:paraId="6E40E9C6" w14:textId="01744845" w:rsidR="00AD61B9" w:rsidRDefault="00826116" w:rsidP="00D7090F">
      <w:r>
        <w:t>Dazu müssen die Software und</w:t>
      </w:r>
      <w:r w:rsidR="00D34547">
        <w:t xml:space="preserve"> die Website über eine Schnittstell</w:t>
      </w:r>
      <w:r>
        <w:t>e mit einander verbunden werden</w:t>
      </w:r>
      <w:ins w:id="33" w:author="Windows User" w:date="2012-09-28T01:05:00Z">
        <w:r w:rsidR="00E96983">
          <w:t>,</w:t>
        </w:r>
      </w:ins>
      <w:r>
        <w:t xml:space="preserve"> um einen Datenaustausch zu</w:t>
      </w:r>
      <w:r w:rsidR="000258D2">
        <w:t>r</w:t>
      </w:r>
      <w:r>
        <w:t xml:space="preserve"> Laufzeit zu ermöglichen. Außerdem muss die Applikation zu diesem Zweck auch ausreichend zur Laufzeit parametrisiert werden können.</w:t>
      </w:r>
    </w:p>
    <w:p w14:paraId="4B554AB0" w14:textId="77777777" w:rsidR="000B15EF" w:rsidRDefault="000B15EF" w:rsidP="000B15EF">
      <w:pPr>
        <w:pStyle w:val="berschrift1"/>
      </w:pPr>
      <w:bookmarkStart w:id="34" w:name="_Toc332991025"/>
      <w:bookmarkStart w:id="35" w:name="_Toc208927703"/>
      <w:r>
        <w:t>Produkteinsatz</w:t>
      </w:r>
      <w:bookmarkEnd w:id="34"/>
      <w:bookmarkEnd w:id="35"/>
    </w:p>
    <w:p w14:paraId="221F2239" w14:textId="77777777" w:rsidR="00441CDF" w:rsidRDefault="00441CDF" w:rsidP="00441CDF">
      <w:bookmarkStart w:id="36" w:name="_Toc332991026"/>
      <w:r>
        <w:t xml:space="preserve">Das Produkt soll den Benutzer, der tagsüber (oder auch nachts) seinen üblichen Tätigkeiten nachgehen will, unterstützen, den Gewinn seines Aktienportfolio von einem „virtuellen Manager“ verbessern zu lassen.  </w:t>
      </w:r>
    </w:p>
    <w:p w14:paraId="1F70A7D8" w14:textId="5ACC3777" w:rsidR="00441CDF" w:rsidRDefault="00441CDF" w:rsidP="00441CDF">
      <w:r>
        <w:t xml:space="preserve">Außerdem soll </w:t>
      </w:r>
      <w:r w:rsidR="00247872">
        <w:t>es die Software ermöglichen, dass der</w:t>
      </w:r>
      <w:r>
        <w:t xml:space="preserve"> Benutzer auch unterwegs</w:t>
      </w:r>
      <w:ins w:id="37" w:author="Windows User" w:date="2012-09-28T01:06:00Z">
        <w:r w:rsidR="00FD5A7D">
          <w:t>,</w:t>
        </w:r>
      </w:ins>
      <w:r>
        <w:t xml:space="preserve"> </w:t>
      </w:r>
      <w:del w:id="38" w:author="Windows User" w:date="2012-09-28T01:06:00Z">
        <w:r w:rsidDel="00FD5A7D">
          <w:delText>zum Beispiel</w:delText>
        </w:r>
      </w:del>
      <w:ins w:id="39" w:author="Windows User" w:date="2012-09-28T01:06:00Z">
        <w:r w:rsidR="00FD5A7D">
          <w:t>z.B.</w:t>
        </w:r>
      </w:ins>
      <w:r>
        <w:t xml:space="preserve"> von seinem </w:t>
      </w:r>
      <w:proofErr w:type="spellStart"/>
      <w:r>
        <w:t>Tablet</w:t>
      </w:r>
      <w:proofErr w:type="spellEnd"/>
      <w:r>
        <w:t xml:space="preserve"> aus, die gewünschten Einstellungen treffen und im manuellen Modus die Benachrichtigungen erhalten kann.</w:t>
      </w:r>
    </w:p>
    <w:p w14:paraId="3FE3D9B8" w14:textId="13536476" w:rsidR="000B15EF" w:rsidRDefault="00441CDF" w:rsidP="00441CDF">
      <w:r>
        <w:t xml:space="preserve">Mittels Charts soll dem Benutzer außerdem </w:t>
      </w:r>
      <w:r w:rsidR="000258D2">
        <w:t>übersichtlich</w:t>
      </w:r>
      <w:r>
        <w:t xml:space="preserve"> die </w:t>
      </w:r>
      <w:r w:rsidR="000258D2">
        <w:t xml:space="preserve">Arbeitsweise des Algorithmus nahe </w:t>
      </w:r>
      <w:r w:rsidR="009C35D2">
        <w:t>gebracht</w:t>
      </w:r>
      <w:r w:rsidR="000258D2">
        <w:t xml:space="preserve"> werden, wodurch gegebenenfalls automatis</w:t>
      </w:r>
      <w:ins w:id="40" w:author="Windows User" w:date="2012-09-28T01:07:00Z">
        <w:r w:rsidR="00FD5A7D">
          <w:t>ierte</w:t>
        </w:r>
      </w:ins>
      <w:del w:id="41" w:author="Windows User" w:date="2012-09-28T01:07:00Z">
        <w:r w:rsidR="000258D2" w:rsidDel="00FD5A7D">
          <w:delText>che</w:delText>
        </w:r>
      </w:del>
      <w:r w:rsidR="000258D2">
        <w:t xml:space="preserve"> Entscheidungen ausgesetzt werden können.</w:t>
      </w:r>
      <w:r w:rsidR="000B15EF">
        <w:br w:type="page"/>
      </w:r>
    </w:p>
    <w:p w14:paraId="23242FED" w14:textId="77777777" w:rsidR="000B15EF" w:rsidRDefault="000B15EF" w:rsidP="001E5CDA">
      <w:pPr>
        <w:pStyle w:val="berschrift1"/>
      </w:pPr>
      <w:bookmarkStart w:id="42" w:name="_Toc208927704"/>
      <w:r>
        <w:lastRenderedPageBreak/>
        <w:t>Produktfunktione</w:t>
      </w:r>
      <w:bookmarkEnd w:id="36"/>
      <w:r w:rsidR="00826116">
        <w:t>n</w:t>
      </w:r>
      <w:bookmarkEnd w:id="42"/>
    </w:p>
    <w:p w14:paraId="3E4F66E6" w14:textId="57C0D004" w:rsidR="000B15EF" w:rsidRDefault="007456B4" w:rsidP="001E5CDA">
      <w:pPr>
        <w:pStyle w:val="berschrift2"/>
      </w:pPr>
      <w:bookmarkStart w:id="43" w:name="_Toc208927705"/>
      <w:r>
        <w:t>Funktionen der We</w:t>
      </w:r>
      <w:r w:rsidR="000B15EF">
        <w:t>bsite</w:t>
      </w:r>
      <w:bookmarkEnd w:id="43"/>
    </w:p>
    <w:p w14:paraId="072B4A31" w14:textId="77777777" w:rsidR="000258D2" w:rsidRPr="000258D2" w:rsidRDefault="00213E27" w:rsidP="000258D2">
      <w:pPr>
        <w:pStyle w:val="KeinLeerraum"/>
        <w:spacing w:after="200" w:line="360" w:lineRule="auto"/>
      </w:pPr>
      <w:r>
        <w:t>/LF10/</w:t>
      </w:r>
      <w:r w:rsidR="000258D2">
        <w:br/>
      </w:r>
      <w:r w:rsidR="000258D2">
        <w:rPr>
          <w:i/>
        </w:rPr>
        <w:t>Charts darstellen</w:t>
      </w:r>
      <w:r w:rsidR="000258D2">
        <w:rPr>
          <w:i/>
        </w:rPr>
        <w:br/>
      </w:r>
      <w:r w:rsidR="000258D2">
        <w:t xml:space="preserve">Charts zur Darstellung </w:t>
      </w:r>
      <w:r>
        <w:t>der Algorithmen w</w:t>
      </w:r>
      <w:r w:rsidR="00AD606E">
        <w:t>erden auf der Website angezeigt</w:t>
      </w:r>
      <w:r w:rsidR="000258D2">
        <w:t>.</w:t>
      </w:r>
      <w:r w:rsidR="00AD606E">
        <w:t xml:space="preserve"> </w:t>
      </w:r>
      <w:r w:rsidR="000258D2">
        <w:t>D</w:t>
      </w:r>
      <w:r w:rsidR="00AD606E">
        <w:t xml:space="preserve">abei muss besonders auf die Schnittstelle zur bereits bestehenden Software geachtet werden. Diese kann zum Beispiel über </w:t>
      </w:r>
      <w:r w:rsidR="000258D2">
        <w:t>Webservices oder Datenbanken</w:t>
      </w:r>
      <w:r w:rsidR="00AD606E">
        <w:t xml:space="preserve"> implementiert werden.</w:t>
      </w:r>
    </w:p>
    <w:p w14:paraId="22C9FBF7" w14:textId="77777777" w:rsidR="00213E27" w:rsidRPr="00213E27" w:rsidRDefault="00213E27" w:rsidP="000258D2">
      <w:pPr>
        <w:pStyle w:val="KeinLeerraum"/>
        <w:spacing w:after="200" w:line="360" w:lineRule="auto"/>
      </w:pPr>
    </w:p>
    <w:p w14:paraId="39D3F51E" w14:textId="344A6828" w:rsidR="000258D2" w:rsidRDefault="00AD606E" w:rsidP="000258D2">
      <w:r>
        <w:t>/LF</w:t>
      </w:r>
      <w:r w:rsidR="000815C9">
        <w:t>2</w:t>
      </w:r>
      <w:r w:rsidR="000B15EF">
        <w:t>0/</w:t>
      </w:r>
      <w:r w:rsidR="000B15EF">
        <w:br/>
      </w:r>
      <w:r w:rsidR="000258D2">
        <w:rPr>
          <w:i/>
        </w:rPr>
        <w:t>Account-Management bereitstellen</w:t>
      </w:r>
      <w:r w:rsidR="000258D2">
        <w:rPr>
          <w:i/>
        </w:rPr>
        <w:br/>
      </w:r>
      <w:r w:rsidR="000258D2">
        <w:t xml:space="preserve">Über </w:t>
      </w:r>
      <w:del w:id="44" w:author="Windows User" w:date="2012-09-28T01:08:00Z">
        <w:r w:rsidR="000258D2" w:rsidDel="00FD5A7D">
          <w:delText xml:space="preserve">zumindest </w:delText>
        </w:r>
      </w:del>
      <w:r w:rsidR="000258D2">
        <w:t>einen primären Account kann sich ein Benutzer anmelden, um alle sämtliche Controlling-Funktionen der Webs</w:t>
      </w:r>
      <w:del w:id="45" w:author="Windows User" w:date="2012-09-28T01:12:00Z">
        <w:r w:rsidR="000258D2" w:rsidDel="00FD5A7D">
          <w:delText>e</w:delText>
        </w:r>
      </w:del>
      <w:r w:rsidR="000258D2">
        <w:t>ite durchführen zu können.</w:t>
      </w:r>
    </w:p>
    <w:p w14:paraId="136F5731" w14:textId="77777777" w:rsidR="000258D2" w:rsidRDefault="000258D2" w:rsidP="000258D2">
      <w:r>
        <w:t xml:space="preserve"> </w:t>
      </w:r>
    </w:p>
    <w:p w14:paraId="3170BDBB" w14:textId="258AA910" w:rsidR="000258D2" w:rsidRPr="000258D2" w:rsidRDefault="000258D2" w:rsidP="000258D2">
      <w:pPr>
        <w:pStyle w:val="KeinLeerraum"/>
        <w:spacing w:after="200" w:line="360" w:lineRule="auto"/>
        <w:rPr>
          <w:i/>
        </w:rPr>
      </w:pPr>
      <w:r>
        <w:rPr>
          <w:i/>
        </w:rPr>
        <w:t>/</w:t>
      </w:r>
      <w:r>
        <w:t>LF</w:t>
      </w:r>
      <w:r w:rsidR="000815C9">
        <w:t>3</w:t>
      </w:r>
      <w:r>
        <w:t>0</w:t>
      </w:r>
      <w:r>
        <w:rPr>
          <w:i/>
        </w:rPr>
        <w:t>/</w:t>
      </w:r>
      <w:r>
        <w:rPr>
          <w:i/>
        </w:rPr>
        <w:br/>
        <w:t>News anzeigen</w:t>
      </w:r>
      <w:r>
        <w:rPr>
          <w:i/>
        </w:rPr>
        <w:br/>
      </w:r>
      <w:r>
        <w:t>Wenn möglich können Nachrichten-Headlines,</w:t>
      </w:r>
      <w:r w:rsidR="000815C9">
        <w:t xml:space="preserve"> die gehandelte Aktien beeinflussen</w:t>
      </w:r>
      <w:ins w:id="46" w:author="Windows User" w:date="2012-09-28T01:10:00Z">
        <w:r w:rsidR="00FD5A7D">
          <w:t>,</w:t>
        </w:r>
      </w:ins>
      <w:r w:rsidR="000815C9">
        <w:t xml:space="preserve"> auf der Webs</w:t>
      </w:r>
      <w:del w:id="47" w:author="Windows User" w:date="2012-09-28T01:12:00Z">
        <w:r w:rsidR="000815C9" w:rsidDel="00FD5A7D">
          <w:delText>e</w:delText>
        </w:r>
      </w:del>
      <w:r w:rsidR="000815C9">
        <w:t>ite angezeigt werden.</w:t>
      </w:r>
      <w:r>
        <w:t xml:space="preserve"> </w:t>
      </w:r>
      <w:r w:rsidR="000815C9">
        <w:t>Ein Beispiel wäre</w:t>
      </w:r>
      <w:r>
        <w:t xml:space="preserve"> der </w:t>
      </w:r>
      <w:r w:rsidRPr="000258D2">
        <w:t xml:space="preserve"> </w:t>
      </w:r>
      <w:r>
        <w:t xml:space="preserve">Bloomberg-Newsfeed, </w:t>
      </w:r>
      <w:r w:rsidR="000815C9">
        <w:t xml:space="preserve">der auch vom Programm </w:t>
      </w:r>
      <w:r>
        <w:t>benutzt</w:t>
      </w:r>
      <w:r w:rsidR="000815C9">
        <w:t xml:space="preserve"> werden könnte</w:t>
      </w:r>
      <w:r>
        <w:t>.</w:t>
      </w:r>
    </w:p>
    <w:p w14:paraId="4D2B7AFC" w14:textId="77777777" w:rsidR="000258D2" w:rsidRDefault="000258D2" w:rsidP="000258D2"/>
    <w:p w14:paraId="1819FD66" w14:textId="20732994" w:rsidR="00213E27" w:rsidRDefault="007456B4" w:rsidP="001E5CDA">
      <w:pPr>
        <w:pStyle w:val="berschrift2"/>
        <w:numPr>
          <w:ilvl w:val="2"/>
          <w:numId w:val="5"/>
        </w:numPr>
      </w:pPr>
      <w:bookmarkStart w:id="48" w:name="_Toc208927706"/>
      <w:r>
        <w:t>Controlling</w:t>
      </w:r>
      <w:del w:id="49" w:author="Windows User" w:date="2012-09-28T01:45:00Z">
        <w:r w:rsidDel="000F3911">
          <w:delText xml:space="preserve"> </w:delText>
        </w:r>
      </w:del>
      <w:r>
        <w:t>-Funktionen der We</w:t>
      </w:r>
      <w:r w:rsidR="00213E27">
        <w:t>bsite</w:t>
      </w:r>
      <w:bookmarkEnd w:id="48"/>
    </w:p>
    <w:p w14:paraId="381B0274" w14:textId="53849F2E" w:rsidR="000B15EF" w:rsidRDefault="00213E27" w:rsidP="000815C9">
      <w:pPr>
        <w:pStyle w:val="KeinLeerraum"/>
        <w:spacing w:after="200" w:line="360" w:lineRule="auto"/>
      </w:pPr>
      <w:r w:rsidRPr="000815C9">
        <w:t>/</w:t>
      </w:r>
      <w:r w:rsidR="00AD606E">
        <w:t>LF</w:t>
      </w:r>
      <w:r w:rsidR="001E5CDA">
        <w:t>40</w:t>
      </w:r>
      <w:r>
        <w:t>/</w:t>
      </w:r>
      <w:r w:rsidR="000815C9">
        <w:br/>
      </w:r>
      <w:r w:rsidR="000815C9">
        <w:rPr>
          <w:i/>
        </w:rPr>
        <w:t>Website-Software-Schnittstelle</w:t>
      </w:r>
      <w:r w:rsidR="00AD606E" w:rsidRPr="000815C9">
        <w:rPr>
          <w:i/>
        </w:rPr>
        <w:t xml:space="preserve"> implem</w:t>
      </w:r>
      <w:r w:rsidR="00661C2F" w:rsidRPr="000815C9">
        <w:rPr>
          <w:i/>
        </w:rPr>
        <w:t>en</w:t>
      </w:r>
      <w:r w:rsidR="00AD606E" w:rsidRPr="000815C9">
        <w:rPr>
          <w:i/>
        </w:rPr>
        <w:t>tieren</w:t>
      </w:r>
      <w:r w:rsidR="000815C9">
        <w:br/>
      </w:r>
      <w:r w:rsidR="00661C2F">
        <w:t>Um die Software von der Website aus kontrollieren zu können</w:t>
      </w:r>
      <w:ins w:id="50" w:author="Windows User" w:date="2012-09-28T01:13:00Z">
        <w:r w:rsidR="00FD5A7D">
          <w:t>,</w:t>
        </w:r>
      </w:ins>
      <w:r w:rsidR="00661C2F">
        <w:t xml:space="preserve"> wird eine Schnittstelle benötigt, diese kann zum Beispiel über Datenbanken, Streams oder </w:t>
      </w:r>
      <w:r w:rsidR="000815C9">
        <w:t>Webservices</w:t>
      </w:r>
      <w:r w:rsidR="00661C2F">
        <w:t xml:space="preserve"> </w:t>
      </w:r>
      <w:r w:rsidR="00661C2F" w:rsidRPr="00661C2F">
        <w:t>realisiert werden</w:t>
      </w:r>
      <w:r w:rsidR="00661C2F">
        <w:t>.</w:t>
      </w:r>
    </w:p>
    <w:p w14:paraId="7F39F228" w14:textId="77777777" w:rsidR="000815C9" w:rsidRDefault="000815C9" w:rsidP="000815C9">
      <w:pPr>
        <w:pStyle w:val="KeinLeerraum"/>
        <w:spacing w:after="200" w:line="360" w:lineRule="auto"/>
      </w:pPr>
    </w:p>
    <w:p w14:paraId="6D0BD673" w14:textId="0B8CC18D" w:rsidR="000B15EF" w:rsidRDefault="00661C2F" w:rsidP="000815C9">
      <w:pPr>
        <w:pStyle w:val="KeinLeerraum"/>
        <w:spacing w:after="200" w:line="360" w:lineRule="auto"/>
      </w:pPr>
      <w:r>
        <w:lastRenderedPageBreak/>
        <w:t>/LF</w:t>
      </w:r>
      <w:r w:rsidR="001E5CDA">
        <w:t>41</w:t>
      </w:r>
      <w:r w:rsidR="000B15EF">
        <w:t>/</w:t>
      </w:r>
      <w:r w:rsidR="000815C9">
        <w:br/>
      </w:r>
      <w:r w:rsidRPr="000815C9">
        <w:rPr>
          <w:i/>
        </w:rPr>
        <w:t>Investitionskapital einstellen</w:t>
      </w:r>
      <w:r w:rsidR="00AD61B9">
        <w:br/>
      </w:r>
      <w:r>
        <w:t>Die Höhe des Kapitals</w:t>
      </w:r>
      <w:r w:rsidR="000815C9">
        <w:t>,</w:t>
      </w:r>
      <w:r>
        <w:t xml:space="preserve"> das zur Investition freigegeben ist, kann je nach </w:t>
      </w:r>
      <w:r w:rsidR="000815C9">
        <w:t>Aktie</w:t>
      </w:r>
      <w:r>
        <w:t xml:space="preserve"> </w:t>
      </w:r>
      <w:r w:rsidR="007F0B97">
        <w:t>eingestellt werden</w:t>
      </w:r>
      <w:r>
        <w:t>.</w:t>
      </w:r>
    </w:p>
    <w:p w14:paraId="7A2EE599" w14:textId="77777777" w:rsidR="000815C9" w:rsidRDefault="000815C9" w:rsidP="000815C9">
      <w:pPr>
        <w:pStyle w:val="KeinLeerraum"/>
        <w:spacing w:after="200" w:line="360" w:lineRule="auto"/>
      </w:pPr>
    </w:p>
    <w:p w14:paraId="742B071B" w14:textId="759FA092" w:rsidR="00661C2F" w:rsidRPr="001E5CDA" w:rsidRDefault="00661C2F" w:rsidP="000815C9">
      <w:pPr>
        <w:pStyle w:val="KeinLeerraum"/>
        <w:spacing w:after="200" w:line="360" w:lineRule="auto"/>
      </w:pPr>
      <w:r w:rsidRPr="001E5CDA">
        <w:t>/LF</w:t>
      </w:r>
      <w:r w:rsidR="001E5CDA" w:rsidRPr="001E5CDA">
        <w:t>42</w:t>
      </w:r>
      <w:r w:rsidRPr="001E5CDA">
        <w:t>/</w:t>
      </w:r>
      <w:r w:rsidR="000815C9" w:rsidRPr="001E5CDA">
        <w:br/>
      </w:r>
      <w:r w:rsidRPr="001E5CDA">
        <w:rPr>
          <w:i/>
        </w:rPr>
        <w:t>Handeln starten</w:t>
      </w:r>
      <w:r w:rsidR="000815C9" w:rsidRPr="001E5CDA">
        <w:rPr>
          <w:i/>
        </w:rPr>
        <w:br/>
      </w:r>
      <w:r w:rsidRPr="001E5CDA">
        <w:t>Das Handeln</w:t>
      </w:r>
      <w:r w:rsidR="00A46FF9" w:rsidRPr="001E5CDA">
        <w:t xml:space="preserve"> des Programms</w:t>
      </w:r>
      <w:r w:rsidRPr="001E5CDA">
        <w:t xml:space="preserve"> soll mittels einer Usereingabe </w:t>
      </w:r>
      <w:r w:rsidR="00A46FF9" w:rsidRPr="001E5CDA">
        <w:t>gestartet werden können</w:t>
      </w:r>
      <w:r w:rsidRPr="001E5CDA">
        <w:t>.</w:t>
      </w:r>
    </w:p>
    <w:p w14:paraId="31BC7FA2" w14:textId="77777777" w:rsidR="000815C9" w:rsidRPr="001E5CDA" w:rsidRDefault="000815C9" w:rsidP="000815C9">
      <w:pPr>
        <w:pStyle w:val="KeinLeerraum"/>
        <w:spacing w:after="200" w:line="360" w:lineRule="auto"/>
      </w:pPr>
    </w:p>
    <w:p w14:paraId="2994314A" w14:textId="5E36A724" w:rsidR="000815C9" w:rsidRDefault="00A46FF9" w:rsidP="000815C9">
      <w:pPr>
        <w:pStyle w:val="KeinLeerraum"/>
        <w:spacing w:after="200" w:line="360" w:lineRule="auto"/>
      </w:pPr>
      <w:r w:rsidRPr="001E5CDA">
        <w:t>/LF</w:t>
      </w:r>
      <w:r w:rsidR="001E5CDA" w:rsidRPr="001E5CDA">
        <w:t>43</w:t>
      </w:r>
      <w:r w:rsidRPr="001E5CDA">
        <w:t>/</w:t>
      </w:r>
      <w:r w:rsidR="000815C9" w:rsidRPr="001E5CDA">
        <w:br/>
      </w:r>
      <w:r w:rsidRPr="001E5CDA">
        <w:rPr>
          <w:i/>
        </w:rPr>
        <w:t>Handeln stoppen</w:t>
      </w:r>
      <w:r w:rsidR="00D94C2F" w:rsidRPr="001E5CDA">
        <w:br/>
      </w:r>
      <w:r w:rsidRPr="001E5CDA">
        <w:t>Das Handeln der Software soll mittels einer Usereingabe gestoppt werden können.</w:t>
      </w:r>
    </w:p>
    <w:p w14:paraId="71B6F142" w14:textId="77777777" w:rsidR="001E5CDA" w:rsidRDefault="001E5CDA" w:rsidP="000815C9">
      <w:pPr>
        <w:pStyle w:val="KeinLeerraum"/>
        <w:spacing w:after="200" w:line="360" w:lineRule="auto"/>
      </w:pPr>
    </w:p>
    <w:p w14:paraId="3533A24D" w14:textId="217229BE" w:rsidR="00A46FF9" w:rsidRDefault="00A46FF9" w:rsidP="000815C9">
      <w:pPr>
        <w:pStyle w:val="KeinLeerraum"/>
        <w:spacing w:after="200" w:line="360" w:lineRule="auto"/>
      </w:pPr>
      <w:r>
        <w:t>/LF</w:t>
      </w:r>
      <w:r w:rsidR="001E5CDA">
        <w:t>44</w:t>
      </w:r>
      <w:r>
        <w:t>/</w:t>
      </w:r>
      <w:r w:rsidR="000815C9">
        <w:br/>
      </w:r>
      <w:r w:rsidRPr="000815C9">
        <w:rPr>
          <w:i/>
        </w:rPr>
        <w:t>Entscheidungsmodus ändern</w:t>
      </w:r>
      <w:r w:rsidR="000815C9" w:rsidRPr="000815C9">
        <w:rPr>
          <w:i/>
        </w:rPr>
        <w:br/>
      </w:r>
      <w:r>
        <w:t>Der User muss zwischen einem automatischen und einem manuellen Modus auswählen können; bei</w:t>
      </w:r>
      <w:del w:id="51" w:author="Windows User" w:date="2012-09-28T01:14:00Z">
        <w:r w:rsidDel="00FD5A7D">
          <w:delText xml:space="preserve"> de</w:delText>
        </w:r>
      </w:del>
      <w:r>
        <w:t>m automatischen Modus soll die Software automatisiert entscheiden und handeln; bei</w:t>
      </w:r>
      <w:del w:id="52" w:author="Windows User" w:date="2012-09-28T01:14:00Z">
        <w:r w:rsidDel="00FD5A7D">
          <w:delText xml:space="preserve"> de</w:delText>
        </w:r>
      </w:del>
      <w:r>
        <w:t xml:space="preserve">m manuellen Modus wird der User mittels einer Benachrichtigung </w:t>
      </w:r>
      <w:r w:rsidR="007F0B97">
        <w:t>(</w:t>
      </w:r>
      <w:r>
        <w:t xml:space="preserve">siehe </w:t>
      </w:r>
      <w:r w:rsidRPr="000815C9">
        <w:rPr>
          <w:i/>
        </w:rPr>
        <w:t>/LF</w:t>
      </w:r>
      <w:r w:rsidR="007F0B97">
        <w:rPr>
          <w:i/>
        </w:rPr>
        <w:t>160</w:t>
      </w:r>
      <w:r w:rsidRPr="000815C9">
        <w:rPr>
          <w:i/>
        </w:rPr>
        <w:t>/</w:t>
      </w:r>
      <w:r w:rsidR="007F0B97">
        <w:t xml:space="preserve">) </w:t>
      </w:r>
      <w:r>
        <w:t>zum Entscheiden aufgefordert.</w:t>
      </w:r>
    </w:p>
    <w:p w14:paraId="18E62337" w14:textId="77777777" w:rsidR="000815C9" w:rsidRDefault="000815C9" w:rsidP="000815C9">
      <w:pPr>
        <w:pStyle w:val="KeinLeerraum"/>
        <w:spacing w:after="200" w:line="360" w:lineRule="auto"/>
      </w:pPr>
    </w:p>
    <w:p w14:paraId="4FE1B425" w14:textId="533946DD" w:rsidR="00A46FF9" w:rsidRDefault="00A46FF9" w:rsidP="000815C9">
      <w:pPr>
        <w:pStyle w:val="KeinLeerraum"/>
        <w:spacing w:after="200" w:line="360" w:lineRule="auto"/>
      </w:pPr>
      <w:r>
        <w:t>/LF</w:t>
      </w:r>
      <w:r w:rsidR="001E5CDA">
        <w:t>45</w:t>
      </w:r>
      <w:r>
        <w:t>/</w:t>
      </w:r>
      <w:r w:rsidR="007F0B97">
        <w:br/>
      </w:r>
      <w:r w:rsidRPr="007F0B97">
        <w:rPr>
          <w:i/>
        </w:rPr>
        <w:t>Benachrichtigungen verschicken</w:t>
      </w:r>
      <w:r w:rsidR="007F0B97">
        <w:br/>
      </w:r>
      <w:r>
        <w:t xml:space="preserve">Dem User </w:t>
      </w:r>
      <w:r w:rsidR="00E52F43">
        <w:t>wird zum Beispiel mittels SMS</w:t>
      </w:r>
      <w:r w:rsidR="007F0B97">
        <w:t xml:space="preserve">, E-Mail oder </w:t>
      </w:r>
      <w:r w:rsidR="00E52F43">
        <w:t xml:space="preserve">Push-Benachrichtigung </w:t>
      </w:r>
      <w:r w:rsidR="007F0B97">
        <w:t>der</w:t>
      </w:r>
      <w:r w:rsidR="00E52F43">
        <w:t xml:space="preserve"> Handlungsvorschlag zugesandt</w:t>
      </w:r>
      <w:r>
        <w:t>.</w:t>
      </w:r>
    </w:p>
    <w:p w14:paraId="20C8CE01" w14:textId="77777777" w:rsidR="00A46FF9" w:rsidRDefault="00A46FF9" w:rsidP="000815C9">
      <w:pPr>
        <w:pStyle w:val="KeinLeerraum"/>
        <w:spacing w:after="200" w:line="360" w:lineRule="auto"/>
      </w:pPr>
    </w:p>
    <w:p w14:paraId="5293B8AE" w14:textId="2A54331D" w:rsidR="00E52F43" w:rsidRDefault="00E52F43" w:rsidP="000815C9">
      <w:pPr>
        <w:pStyle w:val="KeinLeerraum"/>
        <w:spacing w:after="200" w:line="360" w:lineRule="auto"/>
      </w:pPr>
      <w:r>
        <w:t>/LF</w:t>
      </w:r>
      <w:r w:rsidR="001E5CDA">
        <w:t>46</w:t>
      </w:r>
      <w:r>
        <w:t>/</w:t>
      </w:r>
      <w:r w:rsidR="007F0B97">
        <w:br/>
      </w:r>
      <w:r w:rsidR="007F0B97" w:rsidRPr="007F0B97">
        <w:rPr>
          <w:i/>
        </w:rPr>
        <w:t>Aktie</w:t>
      </w:r>
      <w:r w:rsidRPr="007F0B97">
        <w:rPr>
          <w:i/>
        </w:rPr>
        <w:t xml:space="preserve"> auswählen</w:t>
      </w:r>
      <w:r w:rsidR="007F0B97">
        <w:br/>
        <w:t>Der User kann aus einer prädefinierten Liste die gewünschten Aktien zum Handeln selektieren.</w:t>
      </w:r>
    </w:p>
    <w:p w14:paraId="0820CD85" w14:textId="77777777" w:rsidR="000B15EF" w:rsidRDefault="000B15EF" w:rsidP="000B15EF">
      <w:pPr>
        <w:pStyle w:val="berschrift2"/>
      </w:pPr>
      <w:bookmarkStart w:id="53" w:name="_Toc332991028"/>
      <w:bookmarkStart w:id="54" w:name="_Toc208927707"/>
      <w:r>
        <w:lastRenderedPageBreak/>
        <w:t>Funktionen de</w:t>
      </w:r>
      <w:bookmarkEnd w:id="53"/>
      <w:r w:rsidR="00E219EC">
        <w:t>r Software</w:t>
      </w:r>
      <w:bookmarkEnd w:id="54"/>
    </w:p>
    <w:p w14:paraId="6D7926C7" w14:textId="790FC014" w:rsidR="004E18D2" w:rsidRPr="001E5CDA" w:rsidRDefault="004E18D2" w:rsidP="004E18D2">
      <w:r w:rsidRPr="001E5CDA">
        <w:t>/LF</w:t>
      </w:r>
      <w:r w:rsidR="001E5CDA">
        <w:t>1</w:t>
      </w:r>
      <w:r w:rsidRPr="001E5CDA">
        <w:t>10/</w:t>
      </w:r>
      <w:r w:rsidR="007F0B97" w:rsidRPr="001E5CDA">
        <w:br/>
      </w:r>
      <w:r w:rsidRPr="001E5CDA">
        <w:rPr>
          <w:i/>
        </w:rPr>
        <w:t>Input speichern</w:t>
      </w:r>
      <w:r w:rsidR="007F0B97" w:rsidRPr="001E5CDA">
        <w:rPr>
          <w:i/>
        </w:rPr>
        <w:br/>
      </w:r>
      <w:r w:rsidRPr="001E5CDA">
        <w:t>Die vom Datenprovider ausgesendeten Daten</w:t>
      </w:r>
      <w:r w:rsidR="007F0B97" w:rsidRPr="001E5CDA">
        <w:t xml:space="preserve"> </w:t>
      </w:r>
      <w:r w:rsidRPr="001E5CDA">
        <w:t>(Bars) sollen gespeichert werden, um später weiter verarbeitet werden zu können.</w:t>
      </w:r>
    </w:p>
    <w:p w14:paraId="5BD19AB9" w14:textId="77777777" w:rsidR="007F0B97" w:rsidRPr="001E5CDA" w:rsidRDefault="007F0B97" w:rsidP="004E18D2"/>
    <w:p w14:paraId="1329A3EB" w14:textId="37F1DA1B" w:rsidR="004E18D2" w:rsidRPr="001E5CDA" w:rsidRDefault="004E18D2" w:rsidP="004E18D2">
      <w:r w:rsidRPr="001E5CDA">
        <w:t>/LF</w:t>
      </w:r>
      <w:r w:rsidR="001E5CDA">
        <w:t>1</w:t>
      </w:r>
      <w:r w:rsidRPr="001E5CDA">
        <w:t xml:space="preserve">20/ </w:t>
      </w:r>
      <w:r w:rsidR="007F0B97" w:rsidRPr="001E5CDA">
        <w:br/>
      </w:r>
      <w:r w:rsidRPr="001E5CDA">
        <w:rPr>
          <w:i/>
        </w:rPr>
        <w:t>Bars weiterleiten</w:t>
      </w:r>
      <w:r w:rsidR="007F0B97" w:rsidRPr="001E5CDA">
        <w:rPr>
          <w:i/>
        </w:rPr>
        <w:br/>
      </w:r>
      <w:r w:rsidRPr="001E5CDA">
        <w:t xml:space="preserve">Der bisherige Kurs </w:t>
      </w:r>
      <w:ins w:id="55" w:author="Windows User" w:date="2012-09-28T01:17:00Z">
        <w:r w:rsidR="00FE70F0">
          <w:t xml:space="preserve">wird </w:t>
        </w:r>
      </w:ins>
      <w:r w:rsidRPr="001E5CDA">
        <w:t xml:space="preserve">in Form von Bars </w:t>
      </w:r>
      <w:del w:id="56" w:author="Windows User" w:date="2012-09-28T01:18:00Z">
        <w:r w:rsidRPr="001E5CDA" w:rsidDel="00FE70F0">
          <w:delText xml:space="preserve">wird </w:delText>
        </w:r>
      </w:del>
      <w:r w:rsidRPr="001E5CDA">
        <w:t>an den Rechenkern übergeben.</w:t>
      </w:r>
    </w:p>
    <w:p w14:paraId="3F8239C0" w14:textId="77777777" w:rsidR="007F0B97" w:rsidRPr="001E5CDA" w:rsidRDefault="007F0B97" w:rsidP="004E18D2"/>
    <w:p w14:paraId="01EE4A41" w14:textId="0D585D22" w:rsidR="004E18D2" w:rsidRPr="001E5CDA" w:rsidRDefault="004E18D2" w:rsidP="004E18D2">
      <w:r w:rsidRPr="001E5CDA">
        <w:t>/LF</w:t>
      </w:r>
      <w:r w:rsidR="001E5CDA">
        <w:t>1</w:t>
      </w:r>
      <w:r w:rsidRPr="001E5CDA">
        <w:t xml:space="preserve">30/ </w:t>
      </w:r>
      <w:r w:rsidR="007F0B97" w:rsidRPr="001E5CDA">
        <w:br/>
      </w:r>
      <w:r w:rsidRPr="001E5CDA">
        <w:rPr>
          <w:i/>
        </w:rPr>
        <w:t>Entscheidung berechnen</w:t>
      </w:r>
      <w:r w:rsidR="007F0B97" w:rsidRPr="001E5CDA">
        <w:rPr>
          <w:i/>
        </w:rPr>
        <w:br/>
      </w:r>
      <w:r w:rsidRPr="001E5CDA">
        <w:t>Der Rechenkern soll aufgrund des  Entscheidungsalgorithmus berechnen, wie das Wertpapier am besten zu behandeln ist (</w:t>
      </w:r>
      <w:proofErr w:type="spellStart"/>
      <w:r w:rsidRPr="001E5CDA">
        <w:t>buy</w:t>
      </w:r>
      <w:proofErr w:type="spellEnd"/>
      <w:r w:rsidRPr="001E5CDA">
        <w:t xml:space="preserve">, </w:t>
      </w:r>
      <w:proofErr w:type="spellStart"/>
      <w:r w:rsidRPr="001E5CDA">
        <w:t>sell</w:t>
      </w:r>
      <w:proofErr w:type="spellEnd"/>
      <w:r w:rsidRPr="001E5CDA">
        <w:t>, hold).</w:t>
      </w:r>
    </w:p>
    <w:p w14:paraId="2DA34860" w14:textId="77777777" w:rsidR="00D94C2F" w:rsidRPr="001E5CDA" w:rsidRDefault="00D94C2F" w:rsidP="004E18D2"/>
    <w:p w14:paraId="173CB593" w14:textId="2FFB0B75" w:rsidR="00D94C2F" w:rsidRDefault="004E18D2" w:rsidP="004E18D2">
      <w:r w:rsidRPr="001E5CDA">
        <w:t>/LF</w:t>
      </w:r>
      <w:r w:rsidR="001E5CDA">
        <w:t>1</w:t>
      </w:r>
      <w:r w:rsidRPr="001E5CDA">
        <w:t xml:space="preserve">40/ </w:t>
      </w:r>
      <w:r w:rsidR="00D94C2F" w:rsidRPr="001E5CDA">
        <w:br/>
      </w:r>
      <w:r w:rsidRPr="001E5CDA">
        <w:rPr>
          <w:i/>
        </w:rPr>
        <w:t>Entscheidung ausgeben</w:t>
      </w:r>
      <w:r w:rsidR="00D94C2F" w:rsidRPr="001E5CDA">
        <w:rPr>
          <w:i/>
        </w:rPr>
        <w:br/>
      </w:r>
      <w:r w:rsidRPr="001E5CDA">
        <w:t xml:space="preserve">Die berechnete Entscheidung wird </w:t>
      </w:r>
      <w:ins w:id="57" w:author="Windows User" w:date="2012-09-28T01:18:00Z">
        <w:r w:rsidR="00FE70F0">
          <w:t>vom</w:t>
        </w:r>
      </w:ins>
      <w:del w:id="58" w:author="Windows User" w:date="2012-09-28T01:18:00Z">
        <w:r w:rsidRPr="001E5CDA" w:rsidDel="00FE70F0">
          <w:delText>aus dem</w:delText>
        </w:r>
      </w:del>
      <w:r w:rsidRPr="001E5CDA">
        <w:t xml:space="preserve"> Rechenkern in den Verarbeitungskern geleitet, wo sie </w:t>
      </w:r>
      <w:del w:id="59" w:author="Windows User" w:date="2012-09-28T01:19:00Z">
        <w:r w:rsidRPr="001E5CDA" w:rsidDel="00FE70F0">
          <w:delText xml:space="preserve">einerseits </w:delText>
        </w:r>
      </w:del>
      <w:r w:rsidRPr="001E5CDA">
        <w:t xml:space="preserve">in der Konsole ausgegeben und </w:t>
      </w:r>
      <w:del w:id="60" w:author="Windows User" w:date="2012-09-28T01:19:00Z">
        <w:r w:rsidRPr="001E5CDA" w:rsidDel="00FE70F0">
          <w:delText xml:space="preserve">andererseits </w:delText>
        </w:r>
      </w:del>
      <w:r w:rsidRPr="001E5CDA">
        <w:t>ausgeführt w</w:t>
      </w:r>
      <w:ins w:id="61" w:author="Windows User" w:date="2012-09-28T01:19:00Z">
        <w:r w:rsidR="00FE70F0">
          <w:t>ird</w:t>
        </w:r>
      </w:ins>
      <w:del w:id="62" w:author="Windows User" w:date="2012-09-28T01:19:00Z">
        <w:r w:rsidRPr="001E5CDA" w:rsidDel="00FE70F0">
          <w:delText>erden</w:delText>
        </w:r>
      </w:del>
      <w:r w:rsidRPr="001E5CDA">
        <w:t>.</w:t>
      </w:r>
    </w:p>
    <w:p w14:paraId="0F0E7E6E" w14:textId="77777777" w:rsidR="00D94C2F" w:rsidRDefault="00D94C2F" w:rsidP="004E18D2"/>
    <w:p w14:paraId="3A14F404" w14:textId="21FBE0F1" w:rsidR="004E18D2" w:rsidRDefault="004E18D2" w:rsidP="004E18D2">
      <w:r>
        <w:t>/LF</w:t>
      </w:r>
      <w:r w:rsidR="001E5CDA">
        <w:t>1</w:t>
      </w:r>
      <w:r>
        <w:t xml:space="preserve">50/ </w:t>
      </w:r>
      <w:r w:rsidR="00D94C2F">
        <w:br/>
      </w:r>
      <w:r w:rsidRPr="004E18D2">
        <w:rPr>
          <w:i/>
        </w:rPr>
        <w:t>Wertpapier kaufen</w:t>
      </w:r>
      <w:r w:rsidR="00D94C2F">
        <w:rPr>
          <w:i/>
        </w:rPr>
        <w:br/>
      </w:r>
      <w:r w:rsidRPr="00D94C2F">
        <w:t xml:space="preserve">Das System kauft über den </w:t>
      </w:r>
      <w:r w:rsidR="00D94C2F" w:rsidRPr="00D94C2F">
        <w:t xml:space="preserve">Online-Broker-Account </w:t>
      </w:r>
      <w:r w:rsidRPr="00D94C2F">
        <w:t>eine bestimmte Anzahl an Wertpapieren.</w:t>
      </w:r>
    </w:p>
    <w:p w14:paraId="50E1FDD1" w14:textId="77777777" w:rsidR="00D94C2F" w:rsidRDefault="00D94C2F" w:rsidP="004E18D2"/>
    <w:p w14:paraId="695AC399" w14:textId="77777777" w:rsidR="00FE70F0" w:rsidRDefault="004E18D2">
      <w:pPr>
        <w:spacing w:after="0"/>
        <w:rPr>
          <w:ins w:id="63" w:author="Windows User" w:date="2012-09-28T01:22:00Z"/>
          <w:i/>
        </w:rPr>
        <w:pPrChange w:id="64" w:author="Windows User" w:date="2012-09-28T01:27:00Z">
          <w:pPr/>
        </w:pPrChange>
      </w:pPr>
      <w:r>
        <w:t>/LF</w:t>
      </w:r>
      <w:r w:rsidR="001E5CDA">
        <w:t>1</w:t>
      </w:r>
      <w:r>
        <w:t xml:space="preserve">60/ </w:t>
      </w:r>
      <w:r w:rsidR="00D94C2F">
        <w:br/>
      </w:r>
      <w:r w:rsidRPr="00D94C2F">
        <w:rPr>
          <w:i/>
        </w:rPr>
        <w:t>Wertpapier verkaufen</w:t>
      </w:r>
    </w:p>
    <w:p w14:paraId="08D315E4" w14:textId="74A5E6E4" w:rsidR="004E18D2" w:rsidRDefault="004E18D2" w:rsidP="004E18D2">
      <w:del w:id="65" w:author="Windows User" w:date="2012-09-28T01:22:00Z">
        <w:r w:rsidRPr="00D94C2F" w:rsidDel="00FE70F0">
          <w:rPr>
            <w:i/>
          </w:rPr>
          <w:delText>:</w:delText>
        </w:r>
        <w:r w:rsidRPr="00D94C2F" w:rsidDel="00FE70F0">
          <w:delText xml:space="preserve"> </w:delText>
        </w:r>
      </w:del>
      <w:r w:rsidRPr="00D94C2F">
        <w:t xml:space="preserve">Das System verkauft über den </w:t>
      </w:r>
      <w:r w:rsidR="00D94C2F" w:rsidRPr="00D94C2F">
        <w:t>Online-Broker-</w:t>
      </w:r>
      <w:r w:rsidRPr="00D94C2F">
        <w:t>Account eine bestimmte Anzahl an Wertpapieren.</w:t>
      </w:r>
    </w:p>
    <w:p w14:paraId="24FB92F0" w14:textId="77777777" w:rsidR="00D94C2F" w:rsidRDefault="00D94C2F" w:rsidP="004E18D2"/>
    <w:p w14:paraId="6240C31F" w14:textId="0AD8F161" w:rsidR="004E18D2" w:rsidRDefault="004E18D2" w:rsidP="004E18D2">
      <w:r>
        <w:t>/LF</w:t>
      </w:r>
      <w:r w:rsidR="001E5CDA">
        <w:t>1</w:t>
      </w:r>
      <w:r>
        <w:t xml:space="preserve">70/ </w:t>
      </w:r>
      <w:r w:rsidR="00D94C2F">
        <w:br/>
      </w:r>
      <w:r w:rsidRPr="004E18D2">
        <w:rPr>
          <w:i/>
        </w:rPr>
        <w:t>Log erstellen</w:t>
      </w:r>
      <w:r w:rsidR="00D94C2F">
        <w:rPr>
          <w:i/>
        </w:rPr>
        <w:br/>
      </w:r>
      <w:r>
        <w:t>Das System legt beim Programmstart lokal ein Log-File an, in</w:t>
      </w:r>
      <w:ins w:id="66" w:author="Windows User" w:date="2012-09-28T01:23:00Z">
        <w:r w:rsidR="00FE70F0">
          <w:t xml:space="preserve"> </w:t>
        </w:r>
      </w:ins>
      <w:r>
        <w:t>dem alle Entscheidungen</w:t>
      </w:r>
      <w:ins w:id="67" w:author="Windows User" w:date="2012-09-28T01:28:00Z">
        <w:r w:rsidR="00A04C2E">
          <w:t>,</w:t>
        </w:r>
      </w:ins>
      <w:r>
        <w:t xml:space="preserve"> versehen mit Datum und Uhrzeit</w:t>
      </w:r>
      <w:ins w:id="68" w:author="Windows User" w:date="2012-09-28T01:28:00Z">
        <w:r w:rsidR="00A04C2E">
          <w:t>,</w:t>
        </w:r>
      </w:ins>
      <w:r>
        <w:t xml:space="preserve"> während de</w:t>
      </w:r>
      <w:del w:id="69" w:author="Windows User" w:date="2012-09-28T01:28:00Z">
        <w:r w:rsidDel="00A04C2E">
          <w:delText>m</w:delText>
        </w:r>
      </w:del>
      <w:ins w:id="70" w:author="Windows User" w:date="2012-09-28T01:28:00Z">
        <w:r w:rsidR="00A04C2E">
          <w:t>s</w:t>
        </w:r>
      </w:ins>
      <w:r>
        <w:t xml:space="preserve"> Programmlauf</w:t>
      </w:r>
      <w:ins w:id="71" w:author="Windows User" w:date="2012-09-28T01:28:00Z">
        <w:r w:rsidR="00A04C2E">
          <w:t>s</w:t>
        </w:r>
      </w:ins>
      <w:r>
        <w:t xml:space="preserve"> eingetragen werden.</w:t>
      </w:r>
    </w:p>
    <w:p w14:paraId="698A7678" w14:textId="77777777" w:rsidR="00D94C2F" w:rsidRDefault="00D94C2F" w:rsidP="004E18D2"/>
    <w:p w14:paraId="7FEFBD3F" w14:textId="0FEAF00F" w:rsidR="000B15EF" w:rsidRDefault="000B15EF" w:rsidP="000B15EF">
      <w:r w:rsidRPr="00F5302F">
        <w:t>/</w:t>
      </w:r>
      <w:r>
        <w:t>LF</w:t>
      </w:r>
      <w:r w:rsidR="001E5CDA">
        <w:t>1</w:t>
      </w:r>
      <w:r w:rsidR="004E18D2">
        <w:t>8</w:t>
      </w:r>
      <w:r w:rsidR="00E219EC">
        <w:t>0</w:t>
      </w:r>
      <w:r w:rsidRPr="00F5302F">
        <w:t>/</w:t>
      </w:r>
      <w:r>
        <w:br/>
      </w:r>
      <w:r w:rsidR="001E5CDA">
        <w:rPr>
          <w:i/>
        </w:rPr>
        <w:t>Kursdaten beziehen</w:t>
      </w:r>
      <w:r w:rsidR="00D94C2F">
        <w:br/>
      </w:r>
      <w:r w:rsidR="00832872">
        <w:t xml:space="preserve">Die Software muss eine Schnittstelle zum Beziehen </w:t>
      </w:r>
      <w:del w:id="72" w:author="Windows User" w:date="2012-09-28T01:30:00Z">
        <w:r w:rsidR="00832872" w:rsidDel="00A04C2E">
          <w:delText xml:space="preserve">von </w:delText>
        </w:r>
      </w:del>
      <w:del w:id="73" w:author="Windows User" w:date="2012-09-28T01:29:00Z">
        <w:r w:rsidR="00832872" w:rsidDel="00A04C2E">
          <w:delText xml:space="preserve">sowohl </w:delText>
        </w:r>
      </w:del>
      <w:r w:rsidR="00832872">
        <w:t>aktuelle</w:t>
      </w:r>
      <w:ins w:id="74" w:author="Windows User" w:date="2012-09-28T01:29:00Z">
        <w:r w:rsidR="00A04C2E">
          <w:t>r</w:t>
        </w:r>
      </w:ins>
      <w:del w:id="75" w:author="Windows User" w:date="2012-09-28T01:29:00Z">
        <w:r w:rsidR="00832872" w:rsidDel="00A04C2E">
          <w:delText>n</w:delText>
        </w:r>
      </w:del>
      <w:del w:id="76" w:author="Windows User" w:date="2012-09-28T01:30:00Z">
        <w:r w:rsidR="00832872" w:rsidDel="00A04C2E">
          <w:delText xml:space="preserve"> als auch</w:delText>
        </w:r>
      </w:del>
      <w:ins w:id="77" w:author="Windows User" w:date="2012-09-28T01:30:00Z">
        <w:r w:rsidR="00A04C2E">
          <w:t xml:space="preserve"> und</w:t>
        </w:r>
      </w:ins>
      <w:r w:rsidR="00832872">
        <w:t xml:space="preserve"> historische</w:t>
      </w:r>
      <w:ins w:id="78" w:author="Windows User" w:date="2012-09-28T01:29:00Z">
        <w:r w:rsidR="00A04C2E">
          <w:t>r</w:t>
        </w:r>
      </w:ins>
      <w:del w:id="79" w:author="Windows User" w:date="2012-09-28T01:29:00Z">
        <w:r w:rsidR="00832872" w:rsidDel="00A04C2E">
          <w:delText>n</w:delText>
        </w:r>
      </w:del>
      <w:r w:rsidR="00832872">
        <w:t xml:space="preserve"> Bars besitzen</w:t>
      </w:r>
      <w:r w:rsidR="004E18D2">
        <w:t>. D</w:t>
      </w:r>
      <w:r w:rsidR="00832872">
        <w:t xml:space="preserve">iese kann zum Beispiel über e-Signal </w:t>
      </w:r>
      <w:r w:rsidR="004E18D2">
        <w:t>oder Interactive Brokers realisiert werden.</w:t>
      </w:r>
    </w:p>
    <w:p w14:paraId="2B3C0A0E" w14:textId="77777777" w:rsidR="000B15EF" w:rsidRDefault="000B15EF" w:rsidP="000B15EF"/>
    <w:p w14:paraId="395A91C7" w14:textId="6DF7FDBC" w:rsidR="000B15EF" w:rsidRDefault="000B15EF" w:rsidP="000B15EF">
      <w:r>
        <w:t>/LF</w:t>
      </w:r>
      <w:r w:rsidR="001E5CDA">
        <w:t>1</w:t>
      </w:r>
      <w:r w:rsidR="004E18D2">
        <w:t>9</w:t>
      </w:r>
      <w:r w:rsidR="00E219EC">
        <w:t>0</w:t>
      </w:r>
      <w:r>
        <w:t>/</w:t>
      </w:r>
      <w:r>
        <w:br/>
      </w:r>
      <w:r w:rsidR="00E219EC">
        <w:rPr>
          <w:i/>
        </w:rPr>
        <w:t>Datenbankverbindung bereitstellen</w:t>
      </w:r>
      <w:r w:rsidR="00D94C2F">
        <w:br/>
      </w:r>
      <w:r w:rsidR="00E219EC">
        <w:t xml:space="preserve">Das Programm muss </w:t>
      </w:r>
      <w:r w:rsidR="00832872">
        <w:t>eine D</w:t>
      </w:r>
      <w:r w:rsidR="00D94C2F">
        <w:t>atenbankschnittstelle erhalten</w:t>
      </w:r>
      <w:r w:rsidR="00E219EC">
        <w:t xml:space="preserve"> u</w:t>
      </w:r>
      <w:r w:rsidR="00E35367">
        <w:t>nd</w:t>
      </w:r>
      <w:r w:rsidR="00E219EC">
        <w:t xml:space="preserve"> die berechneten Daten für die Website </w:t>
      </w:r>
      <w:r w:rsidR="00F87C5B">
        <w:t>erreichbar machen</w:t>
      </w:r>
      <w:r>
        <w:t>.</w:t>
      </w:r>
    </w:p>
    <w:p w14:paraId="62975F33" w14:textId="77777777" w:rsidR="00832872" w:rsidRPr="007514D4" w:rsidRDefault="00832872" w:rsidP="000B15EF"/>
    <w:p w14:paraId="642C148C" w14:textId="430836EE" w:rsidR="00F87C5B" w:rsidRDefault="000B15EF" w:rsidP="000B15EF">
      <w:r>
        <w:t>/LF</w:t>
      </w:r>
      <w:r w:rsidR="001E5CDA">
        <w:t>2</w:t>
      </w:r>
      <w:r w:rsidR="004E18D2">
        <w:t>00</w:t>
      </w:r>
      <w:r>
        <w:t>/</w:t>
      </w:r>
      <w:r>
        <w:rPr>
          <w:i/>
        </w:rPr>
        <w:br/>
      </w:r>
      <w:r w:rsidR="001E5CDA">
        <w:rPr>
          <w:i/>
        </w:rPr>
        <w:t>Laufzeitparameter ändern</w:t>
      </w:r>
      <w:r w:rsidR="00E35367">
        <w:rPr>
          <w:i/>
        </w:rPr>
        <w:br/>
      </w:r>
      <w:r w:rsidR="00F87C5B">
        <w:t>Um die Controlling-Funktionen zu ermöglichen</w:t>
      </w:r>
      <w:ins w:id="80" w:author="Windows User" w:date="2012-09-28T01:31:00Z">
        <w:r w:rsidR="00A04C2E">
          <w:t>,</w:t>
        </w:r>
      </w:ins>
      <w:r w:rsidR="00F87C5B">
        <w:t xml:space="preserve"> muss das Programm genauer parametrisierbar sein. Es sollen zum Beispiel die Einstellungen auch während der Laufzeit </w:t>
      </w:r>
      <w:r w:rsidR="00E35367">
        <w:t>verändert werden können</w:t>
      </w:r>
      <w:r w:rsidR="00F87C5B">
        <w:t>.</w:t>
      </w:r>
    </w:p>
    <w:p w14:paraId="0A1D23B7" w14:textId="77777777" w:rsidR="00E35367" w:rsidRPr="00F87C5B" w:rsidRDefault="00E35367" w:rsidP="000B15EF"/>
    <w:p w14:paraId="1AEFE9B1" w14:textId="2DB82CB7" w:rsidR="001E5CDA" w:rsidRDefault="00F87C5B" w:rsidP="000B15EF">
      <w:r>
        <w:t>/</w:t>
      </w:r>
      <w:r w:rsidR="000B15EF" w:rsidRPr="004E18D2">
        <w:t>LF</w:t>
      </w:r>
      <w:r w:rsidR="001E5CDA">
        <w:t>2</w:t>
      </w:r>
      <w:r w:rsidR="004E18D2" w:rsidRPr="004E18D2">
        <w:t>1</w:t>
      </w:r>
      <w:r w:rsidR="000B15EF" w:rsidRPr="004E18D2">
        <w:t>0</w:t>
      </w:r>
      <w:r w:rsidR="000B15EF">
        <w:t>/</w:t>
      </w:r>
      <w:r w:rsidR="000B15EF">
        <w:br/>
      </w:r>
      <w:r w:rsidR="00E35367">
        <w:rPr>
          <w:i/>
        </w:rPr>
        <w:t>Multi-Threading ermöglichen</w:t>
      </w:r>
      <w:r w:rsidR="00E35367">
        <w:rPr>
          <w:i/>
        </w:rPr>
        <w:br/>
      </w:r>
      <w:r w:rsidR="00832872">
        <w:t xml:space="preserve">Die Software muss Multi-Threading unterstützen, um die Entscheidung über automatisches Kaufen und Verkaufen von verschiedenen </w:t>
      </w:r>
      <w:r w:rsidR="00E35367">
        <w:t>Aktien</w:t>
      </w:r>
      <w:r w:rsidR="00832872">
        <w:t xml:space="preserve"> gleichzeitig </w:t>
      </w:r>
      <w:r w:rsidR="00E35367">
        <w:t>zu treffen.</w:t>
      </w:r>
      <w:r w:rsidR="001E5CDA">
        <w:br w:type="page"/>
      </w:r>
    </w:p>
    <w:p w14:paraId="00E4E659" w14:textId="77777777" w:rsidR="000B15EF" w:rsidRDefault="000B15EF" w:rsidP="000B15EF">
      <w:pPr>
        <w:pStyle w:val="berschrift1"/>
      </w:pPr>
      <w:bookmarkStart w:id="81" w:name="_Toc332991030"/>
      <w:bookmarkStart w:id="82" w:name="_Toc208927708"/>
      <w:r w:rsidRPr="001E5CDA">
        <w:lastRenderedPageBreak/>
        <w:t>Produktdaten</w:t>
      </w:r>
      <w:bookmarkEnd w:id="81"/>
      <w:bookmarkEnd w:id="82"/>
    </w:p>
    <w:p w14:paraId="68659CE7" w14:textId="52481E6F" w:rsidR="000B15EF" w:rsidRDefault="000B15EF" w:rsidP="000B15EF">
      <w:r w:rsidRPr="004E18D2">
        <w:t>/LD10/</w:t>
      </w:r>
      <w:r w:rsidRPr="004E18D2">
        <w:br/>
      </w:r>
      <w:r w:rsidR="004E18D2" w:rsidRPr="004E18D2">
        <w:rPr>
          <w:i/>
        </w:rPr>
        <w:t>Datenprovider</w:t>
      </w:r>
      <w:r w:rsidR="00E35367">
        <w:rPr>
          <w:i/>
        </w:rPr>
        <w:t xml:space="preserve"> Anmeldedaten</w:t>
      </w:r>
      <w:r w:rsidR="00E35367">
        <w:rPr>
          <w:i/>
        </w:rPr>
        <w:br/>
      </w:r>
      <w:r w:rsidR="004E18D2" w:rsidRPr="004E18D2">
        <w:t>Es muss ein Account für einen Datenprovider</w:t>
      </w:r>
      <w:r w:rsidR="00F32805" w:rsidRPr="004E18D2">
        <w:t xml:space="preserve"> mit Username und Passwort vorhanden sein.</w:t>
      </w:r>
      <w:r w:rsidR="004E18D2">
        <w:t xml:space="preserve"> Dieser muss Bars anbieten</w:t>
      </w:r>
      <w:ins w:id="83" w:author="Windows User" w:date="2012-09-28T01:32:00Z">
        <w:r w:rsidR="00A04C2E">
          <w:t>.</w:t>
        </w:r>
      </w:ins>
      <w:r w:rsidR="00E35367">
        <w:t xml:space="preserve"> (</w:t>
      </w:r>
      <w:del w:id="84" w:author="Windows User" w:date="2012-09-28T01:32:00Z">
        <w:r w:rsidR="004E18D2" w:rsidDel="00A04C2E">
          <w:delText>m</w:delText>
        </w:r>
      </w:del>
      <w:ins w:id="85" w:author="Windows User" w:date="2012-09-28T01:32:00Z">
        <w:r w:rsidR="00A04C2E">
          <w:t>M</w:t>
        </w:r>
      </w:ins>
      <w:r w:rsidR="004E18D2">
        <w:t>ögliche Provider wären e-Signal oder Interactive Brokers</w:t>
      </w:r>
      <w:ins w:id="86" w:author="Windows User" w:date="2012-09-28T01:32:00Z">
        <w:r w:rsidR="00A04C2E">
          <w:t>.</w:t>
        </w:r>
      </w:ins>
      <w:r w:rsidR="00E35367">
        <w:t>)</w:t>
      </w:r>
      <w:del w:id="87" w:author="Windows User" w:date="2012-09-28T01:32:00Z">
        <w:r w:rsidR="00E35367" w:rsidDel="00A04C2E">
          <w:delText>.</w:delText>
        </w:r>
      </w:del>
    </w:p>
    <w:p w14:paraId="1D412915" w14:textId="77777777" w:rsidR="00E35367" w:rsidRPr="00832872" w:rsidRDefault="00E35367" w:rsidP="000B15EF"/>
    <w:p w14:paraId="67D1BD6E" w14:textId="33C46AA2" w:rsidR="00AD61B9" w:rsidRDefault="004032DB" w:rsidP="000B15EF">
      <w:r>
        <w:t>/LD</w:t>
      </w:r>
      <w:r w:rsidR="00FC0919">
        <w:t>2</w:t>
      </w:r>
      <w:r>
        <w:t>0/</w:t>
      </w:r>
      <w:r>
        <w:br/>
      </w:r>
      <w:r w:rsidR="00E35367">
        <w:rPr>
          <w:i/>
        </w:rPr>
        <w:t>H</w:t>
      </w:r>
      <w:r>
        <w:rPr>
          <w:i/>
        </w:rPr>
        <w:t>istorische Wertpapier</w:t>
      </w:r>
      <w:r w:rsidRPr="00F32805">
        <w:rPr>
          <w:i/>
        </w:rPr>
        <w:t>daten</w:t>
      </w:r>
      <w:r w:rsidR="00E35367">
        <w:rPr>
          <w:i/>
        </w:rPr>
        <w:br/>
      </w:r>
      <w:r w:rsidR="00E35367">
        <w:t>Z</w:t>
      </w:r>
      <w:r>
        <w:t>u Testzwecken und auch um das spätere Berechnen zu ermöglichen</w:t>
      </w:r>
      <w:ins w:id="88" w:author="Windows User" w:date="2012-09-28T01:32:00Z">
        <w:r w:rsidR="00A04C2E">
          <w:t>,</w:t>
        </w:r>
      </w:ins>
      <w:r>
        <w:t xml:space="preserve"> werden historische Daten über einen größeren Zeitraum benötigt.</w:t>
      </w:r>
    </w:p>
    <w:p w14:paraId="745D04A4" w14:textId="77777777" w:rsidR="00AD61B9" w:rsidRPr="00F32805" w:rsidRDefault="00AD61B9" w:rsidP="000B15EF"/>
    <w:p w14:paraId="2F88060F" w14:textId="77777777" w:rsidR="000B15EF" w:rsidRDefault="000B15EF" w:rsidP="000B15EF">
      <w:pPr>
        <w:pStyle w:val="berschrift1"/>
      </w:pPr>
      <w:bookmarkStart w:id="89" w:name="_Toc332991031"/>
      <w:bookmarkStart w:id="90" w:name="_Toc208927709"/>
      <w:r>
        <w:t>Zwingende Randbedingungen</w:t>
      </w:r>
      <w:bookmarkEnd w:id="89"/>
      <w:bookmarkEnd w:id="90"/>
    </w:p>
    <w:p w14:paraId="105D384E" w14:textId="77777777" w:rsidR="000B15EF" w:rsidRDefault="000B15EF" w:rsidP="000B15EF">
      <w:pPr>
        <w:pStyle w:val="berschrift2"/>
      </w:pPr>
      <w:bookmarkStart w:id="91" w:name="_Toc332991032"/>
      <w:bookmarkStart w:id="92" w:name="_Toc208927710"/>
      <w:r>
        <w:t>Produktumgebung und Systemintegration</w:t>
      </w:r>
      <w:bookmarkEnd w:id="91"/>
      <w:bookmarkEnd w:id="92"/>
    </w:p>
    <w:p w14:paraId="6345CD6B" w14:textId="113B8852" w:rsidR="00247872" w:rsidRPr="00B9713C" w:rsidRDefault="00247872" w:rsidP="007F0B97">
      <w:r w:rsidRPr="007F0B97">
        <w:t xml:space="preserve">Die fertiggestellte </w:t>
      </w:r>
      <w:r w:rsidRPr="00B9713C">
        <w:t>Software soll in der Programmiersprache C#</w:t>
      </w:r>
      <w:r w:rsidR="00E35367">
        <w:t xml:space="preserve"> und/oder</w:t>
      </w:r>
      <w:r w:rsidRPr="00B9713C">
        <w:t xml:space="preserve"> in F#</w:t>
      </w:r>
      <w:del w:id="93" w:author="Windows User" w:date="2012-09-28T01:33:00Z">
        <w:r w:rsidRPr="00B9713C" w:rsidDel="00A04C2E">
          <w:delText>,</w:delText>
        </w:r>
      </w:del>
      <w:r w:rsidRPr="00B9713C">
        <w:t xml:space="preserve"> implementiert werden, um</w:t>
      </w:r>
      <w:r w:rsidR="007F0B97">
        <w:t xml:space="preserve"> </w:t>
      </w:r>
      <w:r w:rsidRPr="00B9713C">
        <w:t>die Integration in eine .NET-Systemumgebung zu ermöglichen.</w:t>
      </w:r>
      <w:r w:rsidR="00E35367">
        <w:t xml:space="preserve"> Dabei ist der Algorithmus allenfalls in F# umgesetzt.</w:t>
      </w:r>
      <w:r w:rsidRPr="00B9713C">
        <w:t xml:space="preserve"> Die Kompatibilität mit</w:t>
      </w:r>
      <w:r w:rsidR="007F0B97">
        <w:t xml:space="preserve"> </w:t>
      </w:r>
      <w:r w:rsidRPr="00B9713C">
        <w:t xml:space="preserve">anderen Betriebssystemen als Windows kann dabei vernachlässigt werden. </w:t>
      </w:r>
    </w:p>
    <w:p w14:paraId="07E66DD9" w14:textId="77777777" w:rsidR="00FC0919" w:rsidRDefault="00FC0919" w:rsidP="00FC0919">
      <w:pPr>
        <w:autoSpaceDE w:val="0"/>
        <w:autoSpaceDN w:val="0"/>
        <w:adjustRightInd w:val="0"/>
        <w:spacing w:after="0" w:line="240" w:lineRule="auto"/>
        <w:rPr>
          <w:rFonts w:cs="Baskerville"/>
          <w:szCs w:val="24"/>
        </w:rPr>
      </w:pPr>
    </w:p>
    <w:p w14:paraId="2E10C77E" w14:textId="77777777" w:rsidR="000B15EF" w:rsidRDefault="000B15EF" w:rsidP="000B15EF">
      <w:pPr>
        <w:pStyle w:val="berschrift2"/>
      </w:pPr>
      <w:bookmarkStart w:id="94" w:name="_Toc332991033"/>
      <w:bookmarkStart w:id="95" w:name="_Toc208927711"/>
      <w:r>
        <w:t>Schnittstellen</w:t>
      </w:r>
      <w:bookmarkEnd w:id="94"/>
      <w:bookmarkEnd w:id="95"/>
    </w:p>
    <w:p w14:paraId="54C20650" w14:textId="1E6669B0" w:rsidR="00247872" w:rsidRPr="00247872" w:rsidRDefault="00A572F1" w:rsidP="00247872">
      <w:r>
        <w:t xml:space="preserve">Als interne Schnittstelle wäre eine Datenschnittstelle erwünscht, die es ermöglicht sowohl die berechneten Entscheidungen als auch alle darunterliegenden und z.B. zum Zeichnen von Charts oder </w:t>
      </w:r>
      <w:del w:id="96" w:author="Windows User" w:date="2012-09-28T01:33:00Z">
        <w:r w:rsidDel="00A04C2E">
          <w:delText>k</w:delText>
        </w:r>
      </w:del>
      <w:ins w:id="97" w:author="Windows User" w:date="2012-09-28T01:33:00Z">
        <w:r w:rsidR="00A04C2E">
          <w:t>K</w:t>
        </w:r>
      </w:ins>
      <w:r>
        <w:t>ontrollieren der Software benötigten Dateien</w:t>
      </w:r>
      <w:del w:id="98" w:author="Windows User" w:date="2012-09-28T01:34:00Z">
        <w:r w:rsidDel="00A04C2E">
          <w:delText>,</w:delText>
        </w:r>
      </w:del>
      <w:r>
        <w:t xml:space="preserve"> zwischen der Software und der Website auszutauschen. Die kann z.B. über eine Datenbankschnittstelle, Streams oder SOAP realisiert werden.</w:t>
      </w:r>
    </w:p>
    <w:p w14:paraId="3279073A" w14:textId="77777777" w:rsidR="000B15EF" w:rsidRDefault="000B15EF" w:rsidP="000B15EF">
      <w:pPr>
        <w:pStyle w:val="berschrift1"/>
      </w:pPr>
      <w:bookmarkStart w:id="99" w:name="_Toc332991034"/>
      <w:bookmarkStart w:id="100" w:name="_Toc208927712"/>
      <w:r>
        <w:lastRenderedPageBreak/>
        <w:t>Vertragsgegenstand</w:t>
      </w:r>
      <w:bookmarkEnd w:id="99"/>
      <w:bookmarkEnd w:id="100"/>
    </w:p>
    <w:p w14:paraId="6816FF94" w14:textId="77777777" w:rsidR="000B15EF" w:rsidRDefault="000B15EF" w:rsidP="000B15EF">
      <w:pPr>
        <w:pStyle w:val="berschrift2"/>
      </w:pPr>
      <w:bookmarkStart w:id="101" w:name="_Toc332991035"/>
      <w:bookmarkStart w:id="102" w:name="_Toc208927713"/>
      <w:r>
        <w:t>Lieferumfang</w:t>
      </w:r>
      <w:bookmarkEnd w:id="101"/>
      <w:bookmarkEnd w:id="102"/>
    </w:p>
    <w:p w14:paraId="5557C3DB" w14:textId="59F13650" w:rsidR="00247872" w:rsidRDefault="00247872" w:rsidP="00247872">
      <w:r>
        <w:t>Der Lieferumfang umfasst die kompilierte Software</w:t>
      </w:r>
      <w:del w:id="103" w:author="Windows User" w:date="2012-09-28T01:34:00Z">
        <w:r w:rsidDel="00A04C2E">
          <w:delText>,</w:delText>
        </w:r>
      </w:del>
      <w:r>
        <w:t xml:space="preserve"> sowie ein Abbild der Website mit einer </w:t>
      </w:r>
      <w:r w:rsidR="00A572F1">
        <w:t>umfassenden</w:t>
      </w:r>
      <w:r>
        <w:t xml:space="preserve"> Dokumentation zur Inbetriebnahme der Produkte.</w:t>
      </w:r>
    </w:p>
    <w:p w14:paraId="23018266" w14:textId="4F9DFC1F" w:rsidR="0036363B" w:rsidRDefault="0036363B" w:rsidP="00247872">
      <w:r>
        <w:t xml:space="preserve">Die </w:t>
      </w:r>
      <w:del w:id="104" w:author="Windows User" w:date="2012-09-28T01:37:00Z">
        <w:r w:rsidDel="00A862E6">
          <w:delText>Entstandene</w:delText>
        </w:r>
      </w:del>
      <w:ins w:id="105" w:author="Windows User" w:date="2012-09-28T03:03:00Z">
        <w:r w:rsidR="00BC52DD">
          <w:t>fertiggestellte</w:t>
        </w:r>
      </w:ins>
      <w:r>
        <w:t xml:space="preserve"> Software soll in einem Lizenzmodell vertrieben werden, wobei die Eigentums- und Nutzungsrechte bei den </w:t>
      </w:r>
      <w:ins w:id="106" w:author="Windows User" w:date="2012-09-28T03:04:00Z">
        <w:r w:rsidR="00BC52DD">
          <w:t xml:space="preserve">Verfassern des Programmcodes </w:t>
        </w:r>
      </w:ins>
      <w:del w:id="107" w:author="Windows User" w:date="2012-09-28T01:38:00Z">
        <w:r w:rsidDel="00A862E6">
          <w:delText>Erzeugern</w:delText>
        </w:r>
      </w:del>
      <w:r>
        <w:t xml:space="preserve"> bleiben.</w:t>
      </w:r>
    </w:p>
    <w:p w14:paraId="0BF454BB" w14:textId="77777777" w:rsidR="0036363B" w:rsidRPr="00247872" w:rsidRDefault="0036363B" w:rsidP="00247872"/>
    <w:p w14:paraId="37633CF6" w14:textId="77777777" w:rsidR="000B15EF" w:rsidRDefault="000B15EF" w:rsidP="000B15EF">
      <w:pPr>
        <w:pStyle w:val="berschrift2"/>
      </w:pPr>
      <w:bookmarkStart w:id="108" w:name="_Toc332991036"/>
      <w:bookmarkStart w:id="109" w:name="_Toc208927714"/>
      <w:r>
        <w:t>Produktleistungen</w:t>
      </w:r>
      <w:bookmarkEnd w:id="108"/>
      <w:bookmarkEnd w:id="109"/>
    </w:p>
    <w:p w14:paraId="75267797" w14:textId="77777777" w:rsidR="00B9713C" w:rsidRPr="00B9713C" w:rsidRDefault="00B9713C" w:rsidP="00A572F1">
      <w:r>
        <w:t>/LL10/</w:t>
      </w:r>
      <w:r w:rsidR="0029683A">
        <w:br/>
      </w:r>
      <w:r w:rsidR="0029683A">
        <w:rPr>
          <w:i/>
        </w:rPr>
        <w:t>Maximale Useranzahl</w:t>
      </w:r>
      <w:r w:rsidR="0029683A">
        <w:rPr>
          <w:i/>
        </w:rPr>
        <w:br/>
      </w:r>
      <w:r>
        <w:t>Das Account-Management der Website muss es ermöglichen mindestens 10 User anzulegen.</w:t>
      </w:r>
    </w:p>
    <w:p w14:paraId="68D89582" w14:textId="77777777" w:rsidR="00AD61B9" w:rsidRPr="00E0663D" w:rsidRDefault="00AD61B9" w:rsidP="00247872">
      <w:pPr>
        <w:rPr>
          <w:i/>
        </w:rPr>
      </w:pPr>
    </w:p>
    <w:p w14:paraId="57EC8413" w14:textId="77777777" w:rsidR="000B15EF" w:rsidRDefault="000B15EF" w:rsidP="000B15EF">
      <w:pPr>
        <w:pStyle w:val="berschrift2"/>
      </w:pPr>
      <w:bookmarkStart w:id="110" w:name="_Toc332991037"/>
      <w:bookmarkStart w:id="111" w:name="_Toc208927715"/>
      <w:r>
        <w:t>Produktbezogene Leistungen</w:t>
      </w:r>
      <w:bookmarkEnd w:id="110"/>
      <w:bookmarkEnd w:id="111"/>
    </w:p>
    <w:p w14:paraId="2793C3AA" w14:textId="1C3DB513" w:rsidR="00AD61B9" w:rsidRPr="0029683A" w:rsidRDefault="0029683A" w:rsidP="0029683A">
      <w:r>
        <w:t>Für die Installation einer lizensierten Version der Software inklu</w:t>
      </w:r>
      <w:r w:rsidR="0036363B">
        <w:t>sive Web-Controlling-Oberfläche soll eine Installationsanleitung angelegt werden. Weitere Leistungen</w:t>
      </w:r>
      <w:del w:id="112" w:author="Windows User" w:date="2012-09-28T01:39:00Z">
        <w:r w:rsidR="0036363B" w:rsidDel="00A862E6">
          <w:delText>,</w:delText>
        </w:r>
      </w:del>
      <w:r w:rsidR="0036363B">
        <w:t xml:space="preserve"> wie Wartung und Betrieb sind nicht vorgesehen.</w:t>
      </w:r>
    </w:p>
    <w:p w14:paraId="6AC626C6" w14:textId="77777777" w:rsidR="000B15EF" w:rsidRDefault="000B15EF" w:rsidP="000B15EF">
      <w:pPr>
        <w:pStyle w:val="berschrift1"/>
      </w:pPr>
      <w:bookmarkStart w:id="113" w:name="_Toc332991038"/>
      <w:bookmarkStart w:id="114" w:name="_Toc208927716"/>
      <w:r>
        <w:t>Qualitätsanforderungen</w:t>
      </w:r>
      <w:bookmarkEnd w:id="113"/>
      <w:bookmarkEnd w:id="114"/>
    </w:p>
    <w:tbl>
      <w:tblPr>
        <w:tblStyle w:val="Tabellenraster"/>
        <w:tblW w:w="0" w:type="auto"/>
        <w:jc w:val="center"/>
        <w:tblLook w:val="04A0" w:firstRow="1" w:lastRow="0" w:firstColumn="1" w:lastColumn="0" w:noHBand="0" w:noVBand="1"/>
      </w:tblPr>
      <w:tblGrid>
        <w:gridCol w:w="1842"/>
        <w:gridCol w:w="1842"/>
        <w:gridCol w:w="1842"/>
        <w:gridCol w:w="1843"/>
        <w:gridCol w:w="1843"/>
      </w:tblGrid>
      <w:tr w:rsidR="000B15EF" w14:paraId="2AC510AE" w14:textId="77777777" w:rsidTr="001E5CDA">
        <w:trPr>
          <w:jc w:val="center"/>
        </w:trPr>
        <w:tc>
          <w:tcPr>
            <w:tcW w:w="1842" w:type="dxa"/>
            <w:vAlign w:val="center"/>
          </w:tcPr>
          <w:p w14:paraId="4ECA67D9" w14:textId="77777777" w:rsidR="000B15EF" w:rsidRDefault="000B15EF" w:rsidP="001E5CDA">
            <w:r>
              <w:t>Produktqualität</w:t>
            </w:r>
          </w:p>
        </w:tc>
        <w:tc>
          <w:tcPr>
            <w:tcW w:w="1842" w:type="dxa"/>
            <w:vAlign w:val="center"/>
          </w:tcPr>
          <w:p w14:paraId="45FEDBA7" w14:textId="77777777" w:rsidR="000B15EF" w:rsidRDefault="000B15EF" w:rsidP="001E5CDA">
            <w:pPr>
              <w:jc w:val="center"/>
            </w:pPr>
            <w:r>
              <w:t>Sehr Gut</w:t>
            </w:r>
          </w:p>
        </w:tc>
        <w:tc>
          <w:tcPr>
            <w:tcW w:w="1842" w:type="dxa"/>
            <w:vAlign w:val="center"/>
          </w:tcPr>
          <w:p w14:paraId="5D3D7E1E" w14:textId="77777777" w:rsidR="000B15EF" w:rsidRDefault="000B15EF" w:rsidP="001E5CDA">
            <w:pPr>
              <w:jc w:val="center"/>
            </w:pPr>
            <w:r>
              <w:t>Gut</w:t>
            </w:r>
          </w:p>
        </w:tc>
        <w:tc>
          <w:tcPr>
            <w:tcW w:w="1843" w:type="dxa"/>
            <w:vAlign w:val="center"/>
          </w:tcPr>
          <w:p w14:paraId="1B1C26AF" w14:textId="77777777" w:rsidR="000B15EF" w:rsidRDefault="000B15EF" w:rsidP="001E5CDA">
            <w:pPr>
              <w:jc w:val="center"/>
            </w:pPr>
            <w:r>
              <w:t>Normal</w:t>
            </w:r>
          </w:p>
        </w:tc>
        <w:tc>
          <w:tcPr>
            <w:tcW w:w="1843" w:type="dxa"/>
            <w:vAlign w:val="center"/>
          </w:tcPr>
          <w:p w14:paraId="2204BCA0" w14:textId="77777777" w:rsidR="000B15EF" w:rsidRDefault="000B15EF" w:rsidP="001E5CDA">
            <w:pPr>
              <w:jc w:val="center"/>
            </w:pPr>
            <w:r>
              <w:t>Irrelevant</w:t>
            </w:r>
          </w:p>
        </w:tc>
      </w:tr>
      <w:tr w:rsidR="000B15EF" w14:paraId="5DD897BA" w14:textId="77777777" w:rsidTr="001E5CDA">
        <w:trPr>
          <w:jc w:val="center"/>
        </w:trPr>
        <w:tc>
          <w:tcPr>
            <w:tcW w:w="1842" w:type="dxa"/>
            <w:vAlign w:val="center"/>
          </w:tcPr>
          <w:p w14:paraId="651DB2C8" w14:textId="77777777" w:rsidR="000B15EF" w:rsidRDefault="000B15EF" w:rsidP="001E5CDA">
            <w:r>
              <w:t>Funktionalität</w:t>
            </w:r>
          </w:p>
        </w:tc>
        <w:tc>
          <w:tcPr>
            <w:tcW w:w="1842" w:type="dxa"/>
            <w:vAlign w:val="center"/>
          </w:tcPr>
          <w:p w14:paraId="3F609F1D" w14:textId="77777777" w:rsidR="000B15EF" w:rsidRDefault="000B15EF" w:rsidP="001E5CDA">
            <w:pPr>
              <w:jc w:val="center"/>
            </w:pPr>
          </w:p>
        </w:tc>
        <w:tc>
          <w:tcPr>
            <w:tcW w:w="1842" w:type="dxa"/>
            <w:vAlign w:val="center"/>
          </w:tcPr>
          <w:p w14:paraId="78C4EA0F" w14:textId="77777777" w:rsidR="000B15EF" w:rsidRDefault="000B15EF" w:rsidP="001E5CDA">
            <w:pPr>
              <w:jc w:val="center"/>
            </w:pPr>
            <w:r>
              <w:t>x</w:t>
            </w:r>
          </w:p>
        </w:tc>
        <w:tc>
          <w:tcPr>
            <w:tcW w:w="1843" w:type="dxa"/>
            <w:vAlign w:val="center"/>
          </w:tcPr>
          <w:p w14:paraId="35542913" w14:textId="77777777" w:rsidR="000B15EF" w:rsidRDefault="000B15EF" w:rsidP="001E5CDA">
            <w:pPr>
              <w:jc w:val="center"/>
            </w:pPr>
          </w:p>
        </w:tc>
        <w:tc>
          <w:tcPr>
            <w:tcW w:w="1843" w:type="dxa"/>
            <w:vAlign w:val="center"/>
          </w:tcPr>
          <w:p w14:paraId="78B89FD5" w14:textId="77777777" w:rsidR="000B15EF" w:rsidRDefault="000B15EF" w:rsidP="001E5CDA">
            <w:pPr>
              <w:jc w:val="center"/>
            </w:pPr>
          </w:p>
        </w:tc>
      </w:tr>
      <w:tr w:rsidR="000B15EF" w14:paraId="4051BB80" w14:textId="77777777" w:rsidTr="001E5CDA">
        <w:trPr>
          <w:jc w:val="center"/>
        </w:trPr>
        <w:tc>
          <w:tcPr>
            <w:tcW w:w="1842" w:type="dxa"/>
            <w:vAlign w:val="center"/>
          </w:tcPr>
          <w:p w14:paraId="5941A365" w14:textId="77777777" w:rsidR="000B15EF" w:rsidRDefault="000B15EF" w:rsidP="001E5CDA">
            <w:r>
              <w:t>Zuverlässigkeit</w:t>
            </w:r>
          </w:p>
        </w:tc>
        <w:tc>
          <w:tcPr>
            <w:tcW w:w="1842" w:type="dxa"/>
            <w:vAlign w:val="center"/>
          </w:tcPr>
          <w:p w14:paraId="462637F3" w14:textId="77777777" w:rsidR="000B15EF" w:rsidRDefault="000B15EF" w:rsidP="001E5CDA">
            <w:pPr>
              <w:jc w:val="center"/>
            </w:pPr>
          </w:p>
        </w:tc>
        <w:tc>
          <w:tcPr>
            <w:tcW w:w="1842" w:type="dxa"/>
            <w:vAlign w:val="center"/>
          </w:tcPr>
          <w:p w14:paraId="433D5273" w14:textId="77777777" w:rsidR="000B15EF" w:rsidRDefault="000B15EF" w:rsidP="001E5CDA">
            <w:pPr>
              <w:jc w:val="center"/>
            </w:pPr>
            <w:r>
              <w:t>x</w:t>
            </w:r>
          </w:p>
        </w:tc>
        <w:tc>
          <w:tcPr>
            <w:tcW w:w="1843" w:type="dxa"/>
            <w:vAlign w:val="center"/>
          </w:tcPr>
          <w:p w14:paraId="2290D235" w14:textId="77777777" w:rsidR="000B15EF" w:rsidRDefault="000B15EF" w:rsidP="001E5CDA">
            <w:pPr>
              <w:jc w:val="center"/>
            </w:pPr>
          </w:p>
        </w:tc>
        <w:tc>
          <w:tcPr>
            <w:tcW w:w="1843" w:type="dxa"/>
            <w:vAlign w:val="center"/>
          </w:tcPr>
          <w:p w14:paraId="28DCF939" w14:textId="77777777" w:rsidR="000B15EF" w:rsidRDefault="000B15EF" w:rsidP="001E5CDA">
            <w:pPr>
              <w:jc w:val="center"/>
            </w:pPr>
          </w:p>
        </w:tc>
      </w:tr>
      <w:tr w:rsidR="000B15EF" w14:paraId="3ECE08FB" w14:textId="77777777" w:rsidTr="001E5CDA">
        <w:trPr>
          <w:jc w:val="center"/>
        </w:trPr>
        <w:tc>
          <w:tcPr>
            <w:tcW w:w="1842" w:type="dxa"/>
            <w:vAlign w:val="center"/>
          </w:tcPr>
          <w:p w14:paraId="1A92F565" w14:textId="77777777" w:rsidR="000B15EF" w:rsidRDefault="000B15EF" w:rsidP="001E5CDA">
            <w:r>
              <w:t>Benutzbarkeit</w:t>
            </w:r>
          </w:p>
        </w:tc>
        <w:tc>
          <w:tcPr>
            <w:tcW w:w="1842" w:type="dxa"/>
            <w:vAlign w:val="center"/>
          </w:tcPr>
          <w:p w14:paraId="12DCD9A5" w14:textId="77777777" w:rsidR="000B15EF" w:rsidRDefault="000B15EF" w:rsidP="001E5CDA">
            <w:pPr>
              <w:jc w:val="center"/>
            </w:pPr>
          </w:p>
        </w:tc>
        <w:tc>
          <w:tcPr>
            <w:tcW w:w="1842" w:type="dxa"/>
            <w:vAlign w:val="center"/>
          </w:tcPr>
          <w:p w14:paraId="3D963A07" w14:textId="77777777" w:rsidR="000B15EF" w:rsidRDefault="00E35367" w:rsidP="001E5CDA">
            <w:pPr>
              <w:jc w:val="center"/>
            </w:pPr>
            <w:r>
              <w:t>x</w:t>
            </w:r>
          </w:p>
        </w:tc>
        <w:tc>
          <w:tcPr>
            <w:tcW w:w="1843" w:type="dxa"/>
            <w:vAlign w:val="center"/>
          </w:tcPr>
          <w:p w14:paraId="473CE307" w14:textId="77777777" w:rsidR="000B15EF" w:rsidRDefault="000B15EF" w:rsidP="001E5CDA">
            <w:pPr>
              <w:jc w:val="center"/>
            </w:pPr>
          </w:p>
        </w:tc>
        <w:tc>
          <w:tcPr>
            <w:tcW w:w="1843" w:type="dxa"/>
            <w:vAlign w:val="center"/>
          </w:tcPr>
          <w:p w14:paraId="05DE5E23" w14:textId="77777777" w:rsidR="000B15EF" w:rsidRDefault="000B15EF" w:rsidP="001E5CDA">
            <w:pPr>
              <w:jc w:val="center"/>
            </w:pPr>
          </w:p>
        </w:tc>
      </w:tr>
      <w:tr w:rsidR="000B15EF" w14:paraId="2DB11EF3" w14:textId="77777777" w:rsidTr="001E5CDA">
        <w:trPr>
          <w:jc w:val="center"/>
        </w:trPr>
        <w:tc>
          <w:tcPr>
            <w:tcW w:w="1842" w:type="dxa"/>
            <w:vAlign w:val="center"/>
          </w:tcPr>
          <w:p w14:paraId="013B5BBB" w14:textId="77777777" w:rsidR="000B15EF" w:rsidRDefault="000B15EF" w:rsidP="001E5CDA">
            <w:r>
              <w:t>Effizienz</w:t>
            </w:r>
          </w:p>
        </w:tc>
        <w:tc>
          <w:tcPr>
            <w:tcW w:w="1842" w:type="dxa"/>
            <w:vAlign w:val="center"/>
          </w:tcPr>
          <w:p w14:paraId="5D3AC08A" w14:textId="77777777" w:rsidR="000B15EF" w:rsidRDefault="000B15EF" w:rsidP="001E5CDA">
            <w:pPr>
              <w:jc w:val="center"/>
            </w:pPr>
          </w:p>
        </w:tc>
        <w:tc>
          <w:tcPr>
            <w:tcW w:w="1842" w:type="dxa"/>
            <w:vAlign w:val="center"/>
          </w:tcPr>
          <w:p w14:paraId="31F96366" w14:textId="77777777" w:rsidR="000B15EF" w:rsidRDefault="000B15EF" w:rsidP="001E5CDA">
            <w:pPr>
              <w:jc w:val="center"/>
            </w:pPr>
          </w:p>
        </w:tc>
        <w:tc>
          <w:tcPr>
            <w:tcW w:w="1843" w:type="dxa"/>
            <w:vAlign w:val="center"/>
          </w:tcPr>
          <w:p w14:paraId="47670942" w14:textId="77777777" w:rsidR="000B15EF" w:rsidRDefault="00E0663D" w:rsidP="001E5CDA">
            <w:pPr>
              <w:jc w:val="center"/>
            </w:pPr>
            <w:r>
              <w:t>x</w:t>
            </w:r>
          </w:p>
        </w:tc>
        <w:tc>
          <w:tcPr>
            <w:tcW w:w="1843" w:type="dxa"/>
            <w:vAlign w:val="center"/>
          </w:tcPr>
          <w:p w14:paraId="56DB1493" w14:textId="77777777" w:rsidR="000B15EF" w:rsidRDefault="000B15EF" w:rsidP="001E5CDA">
            <w:pPr>
              <w:jc w:val="center"/>
            </w:pPr>
          </w:p>
        </w:tc>
      </w:tr>
      <w:tr w:rsidR="000B15EF" w14:paraId="72154E87" w14:textId="77777777" w:rsidTr="001E5CDA">
        <w:trPr>
          <w:jc w:val="center"/>
        </w:trPr>
        <w:tc>
          <w:tcPr>
            <w:tcW w:w="1842" w:type="dxa"/>
            <w:vAlign w:val="center"/>
          </w:tcPr>
          <w:p w14:paraId="7EFD180E" w14:textId="77777777" w:rsidR="000B15EF" w:rsidRDefault="000B15EF" w:rsidP="001E5CDA">
            <w:r>
              <w:t>Änderbarkeit</w:t>
            </w:r>
          </w:p>
        </w:tc>
        <w:tc>
          <w:tcPr>
            <w:tcW w:w="1842" w:type="dxa"/>
            <w:vAlign w:val="center"/>
          </w:tcPr>
          <w:p w14:paraId="4E90D1BD" w14:textId="77777777" w:rsidR="000B15EF" w:rsidRDefault="000B15EF" w:rsidP="001E5CDA">
            <w:pPr>
              <w:jc w:val="center"/>
            </w:pPr>
          </w:p>
        </w:tc>
        <w:tc>
          <w:tcPr>
            <w:tcW w:w="1842" w:type="dxa"/>
            <w:vAlign w:val="center"/>
          </w:tcPr>
          <w:p w14:paraId="24CB14DB" w14:textId="0FE8C3BE" w:rsidR="000B15EF" w:rsidRDefault="001D787B" w:rsidP="001E5CDA">
            <w:pPr>
              <w:jc w:val="center"/>
            </w:pPr>
            <w:r>
              <w:t>x</w:t>
            </w:r>
          </w:p>
        </w:tc>
        <w:tc>
          <w:tcPr>
            <w:tcW w:w="1843" w:type="dxa"/>
            <w:vAlign w:val="center"/>
          </w:tcPr>
          <w:p w14:paraId="1DEBDD31" w14:textId="6FAA10D5" w:rsidR="000B15EF" w:rsidRDefault="000B15EF" w:rsidP="001E5CDA">
            <w:pPr>
              <w:jc w:val="center"/>
            </w:pPr>
          </w:p>
        </w:tc>
        <w:tc>
          <w:tcPr>
            <w:tcW w:w="1843" w:type="dxa"/>
            <w:vAlign w:val="center"/>
          </w:tcPr>
          <w:p w14:paraId="7C916D26" w14:textId="77777777" w:rsidR="000B15EF" w:rsidRDefault="000B15EF" w:rsidP="001E5CDA">
            <w:pPr>
              <w:jc w:val="center"/>
            </w:pPr>
          </w:p>
        </w:tc>
      </w:tr>
      <w:tr w:rsidR="000B15EF" w14:paraId="5D1F9FE1" w14:textId="77777777" w:rsidTr="001E5CDA">
        <w:trPr>
          <w:jc w:val="center"/>
        </w:trPr>
        <w:tc>
          <w:tcPr>
            <w:tcW w:w="1842" w:type="dxa"/>
            <w:vAlign w:val="center"/>
          </w:tcPr>
          <w:p w14:paraId="36727779" w14:textId="77777777" w:rsidR="000B15EF" w:rsidRDefault="000B15EF" w:rsidP="001E5CDA">
            <w:r>
              <w:lastRenderedPageBreak/>
              <w:t>Übertragbarkeit</w:t>
            </w:r>
          </w:p>
        </w:tc>
        <w:tc>
          <w:tcPr>
            <w:tcW w:w="1842" w:type="dxa"/>
            <w:vAlign w:val="center"/>
          </w:tcPr>
          <w:p w14:paraId="605E1C1F" w14:textId="77777777" w:rsidR="000B15EF" w:rsidRDefault="000B15EF" w:rsidP="001E5CDA">
            <w:pPr>
              <w:jc w:val="center"/>
            </w:pPr>
          </w:p>
        </w:tc>
        <w:tc>
          <w:tcPr>
            <w:tcW w:w="1842" w:type="dxa"/>
            <w:vAlign w:val="center"/>
          </w:tcPr>
          <w:p w14:paraId="1569AFD3" w14:textId="77777777" w:rsidR="000B15EF" w:rsidRDefault="00E0663D" w:rsidP="001E5CDA">
            <w:pPr>
              <w:jc w:val="center"/>
            </w:pPr>
            <w:r>
              <w:t>x</w:t>
            </w:r>
          </w:p>
        </w:tc>
        <w:tc>
          <w:tcPr>
            <w:tcW w:w="1843" w:type="dxa"/>
            <w:vAlign w:val="center"/>
          </w:tcPr>
          <w:p w14:paraId="128AEDF9" w14:textId="77777777" w:rsidR="000B15EF" w:rsidRDefault="000B15EF" w:rsidP="001E5CDA">
            <w:pPr>
              <w:jc w:val="center"/>
            </w:pPr>
          </w:p>
        </w:tc>
        <w:tc>
          <w:tcPr>
            <w:tcW w:w="1843" w:type="dxa"/>
            <w:vAlign w:val="center"/>
          </w:tcPr>
          <w:p w14:paraId="76D82566" w14:textId="77777777" w:rsidR="000B15EF" w:rsidRDefault="000B15EF" w:rsidP="001E5CDA">
            <w:pPr>
              <w:jc w:val="center"/>
            </w:pPr>
          </w:p>
        </w:tc>
      </w:tr>
    </w:tbl>
    <w:p w14:paraId="21457540" w14:textId="77777777" w:rsidR="000B15EF" w:rsidRDefault="000B15EF" w:rsidP="000B15EF">
      <w:pPr>
        <w:jc w:val="both"/>
      </w:pPr>
      <w:r>
        <w:br w:type="page"/>
      </w:r>
    </w:p>
    <w:p w14:paraId="00AFCB0E" w14:textId="77777777" w:rsidR="000B15EF" w:rsidRDefault="000B15EF" w:rsidP="000B15EF">
      <w:pPr>
        <w:pStyle w:val="berschrift1"/>
      </w:pPr>
      <w:bookmarkStart w:id="115" w:name="_Toc332991040"/>
      <w:bookmarkStart w:id="116" w:name="_Toc208927717"/>
      <w:r>
        <w:lastRenderedPageBreak/>
        <w:t>Glossar</w:t>
      </w:r>
      <w:bookmarkEnd w:id="115"/>
      <w:bookmarkEnd w:id="116"/>
    </w:p>
    <w:p w14:paraId="730D9167" w14:textId="77777777" w:rsidR="000B15EF" w:rsidRDefault="000B15EF" w:rsidP="000B15EF">
      <w:pPr>
        <w:ind w:left="2835" w:hanging="2835"/>
        <w:jc w:val="both"/>
      </w:pPr>
      <w:r w:rsidRPr="00EC2334">
        <w:rPr>
          <w:b/>
        </w:rPr>
        <w:t>Algorithmus</w:t>
      </w:r>
      <w:r>
        <w:tab/>
      </w:r>
      <w:r w:rsidRPr="001A618F">
        <w:t xml:space="preserve">Ein Algorithmus ist eine aus endlich vielen Schritten bestehende eindeutige Handlungsvorschrift zur Lösung eines Problems </w:t>
      </w:r>
      <w:r>
        <w:t>oder einer Klasse von Problemen.</w:t>
      </w:r>
    </w:p>
    <w:p w14:paraId="6A901AE5" w14:textId="77777777" w:rsidR="000B15EF" w:rsidRDefault="000B15EF" w:rsidP="000B15EF">
      <w:pPr>
        <w:ind w:left="2835" w:hanging="2835"/>
        <w:jc w:val="both"/>
      </w:pPr>
      <w:r w:rsidRPr="00EC2334">
        <w:rPr>
          <w:b/>
        </w:rPr>
        <w:t>MA</w:t>
      </w:r>
      <w:r>
        <w:tab/>
        <w:t xml:space="preserve">s. </w:t>
      </w:r>
      <w:proofErr w:type="spellStart"/>
      <w:r>
        <w:t>Moving</w:t>
      </w:r>
      <w:proofErr w:type="spellEnd"/>
      <w:r>
        <w:t xml:space="preserve"> Average</w:t>
      </w:r>
    </w:p>
    <w:p w14:paraId="3564BFF3" w14:textId="753BEB13" w:rsidR="000B15EF" w:rsidRDefault="000B15EF" w:rsidP="000B15EF">
      <w:pPr>
        <w:ind w:left="2835" w:hanging="2835"/>
        <w:jc w:val="both"/>
      </w:pPr>
      <w:r w:rsidRPr="00EC2334">
        <w:rPr>
          <w:b/>
        </w:rPr>
        <w:t xml:space="preserve">Market </w:t>
      </w:r>
      <w:proofErr w:type="spellStart"/>
      <w:r w:rsidRPr="00EC2334">
        <w:rPr>
          <w:b/>
        </w:rPr>
        <w:t>Exposure</w:t>
      </w:r>
      <w:proofErr w:type="spellEnd"/>
      <w:r>
        <w:tab/>
      </w:r>
      <w:proofErr w:type="spellStart"/>
      <w:ins w:id="117" w:author="Windows User" w:date="2012-09-28T03:04:00Z">
        <w:r w:rsidR="00BC52DD">
          <w:t>Ausmass</w:t>
        </w:r>
        <w:proofErr w:type="spellEnd"/>
        <w:r w:rsidR="00BC52DD">
          <w:t xml:space="preserve">, in dem </w:t>
        </w:r>
      </w:ins>
      <w:del w:id="118" w:author="Windows User" w:date="2012-09-28T03:05:00Z">
        <w:r w:rsidDel="00BC52DD">
          <w:delText>Proportion, zu de</w:delText>
        </w:r>
      </w:del>
      <w:del w:id="119" w:author="Windows User" w:date="2012-09-28T01:40:00Z">
        <w:r w:rsidDel="00A862E6">
          <w:delText>m</w:delText>
        </w:r>
      </w:del>
      <w:r>
        <w:t xml:space="preserve"> ein Portfolio den Schwankungen eines Marktes ausgesetzt ist</w:t>
      </w:r>
    </w:p>
    <w:p w14:paraId="7524914F" w14:textId="43F642D2" w:rsidR="000B15EF" w:rsidRPr="00EC2334" w:rsidRDefault="000B15EF" w:rsidP="000B15EF">
      <w:pPr>
        <w:ind w:left="2835" w:hanging="2835"/>
        <w:jc w:val="both"/>
      </w:pPr>
      <w:proofErr w:type="spellStart"/>
      <w:r w:rsidRPr="00EC2334">
        <w:rPr>
          <w:b/>
        </w:rPr>
        <w:t>Moving</w:t>
      </w:r>
      <w:proofErr w:type="spellEnd"/>
      <w:r w:rsidRPr="00EC2334">
        <w:rPr>
          <w:b/>
        </w:rPr>
        <w:t xml:space="preserve"> Average</w:t>
      </w:r>
      <w:r>
        <w:rPr>
          <w:b/>
        </w:rPr>
        <w:tab/>
      </w:r>
      <w:r w:rsidRPr="00E400DE">
        <w:t>MA;</w:t>
      </w:r>
      <w:r>
        <w:rPr>
          <w:b/>
        </w:rPr>
        <w:t xml:space="preserve"> </w:t>
      </w:r>
      <w:r>
        <w:t>Gleitender Mittelwert/Durchschnitt: Tiefpassfilter, der dazu verwendet wird</w:t>
      </w:r>
      <w:ins w:id="120" w:author="Windows User" w:date="2012-09-28T01:40:00Z">
        <w:r w:rsidR="00A862E6">
          <w:t>,</w:t>
        </w:r>
      </w:ins>
      <w:r>
        <w:t xml:space="preserve"> um Kurse zu glätten und temporäre Schwankungen zu entfernen. Dazu wird für jeden </w:t>
      </w:r>
      <w:ins w:id="121" w:author="Windows User" w:date="2012-09-28T01:41:00Z">
        <w:r w:rsidR="00A862E6">
          <w:t>weiteren</w:t>
        </w:r>
      </w:ins>
      <w:del w:id="122" w:author="Windows User" w:date="2012-09-28T01:41:00Z">
        <w:r w:rsidDel="00A862E6">
          <w:delText>zusätzliche</w:delText>
        </w:r>
      </w:del>
      <w:r>
        <w:t xml:space="preserve"> Wert mit den x </w:t>
      </w:r>
      <w:ins w:id="123" w:author="Windows User" w:date="2012-09-28T01:41:00Z">
        <w:r w:rsidR="00A862E6">
          <w:t>vorigen</w:t>
        </w:r>
      </w:ins>
      <w:del w:id="124" w:author="Windows User" w:date="2012-09-28T01:41:00Z">
        <w:r w:rsidDel="00A862E6">
          <w:delText>vorhergegangenen</w:delText>
        </w:r>
      </w:del>
      <w:r>
        <w:t xml:space="preserve"> Werten ein Durchschnitt berechnet, wodurch der MA dem Kurs hinterherhinkt.</w:t>
      </w:r>
    </w:p>
    <w:p w14:paraId="16E78135" w14:textId="13501EA2" w:rsidR="000B15EF" w:rsidRDefault="000B15EF" w:rsidP="000B15EF">
      <w:pPr>
        <w:ind w:left="2835" w:hanging="2835"/>
        <w:jc w:val="both"/>
      </w:pPr>
      <w:r w:rsidRPr="00EC2334">
        <w:rPr>
          <w:b/>
        </w:rPr>
        <w:t>Performance</w:t>
      </w:r>
      <w:r>
        <w:tab/>
        <w:t xml:space="preserve">Güte des Algorithmus </w:t>
      </w:r>
      <w:ins w:id="125" w:author="Windows User" w:date="2012-09-28T01:42:00Z">
        <w:r w:rsidR="00A862E6">
          <w:t>in Bezug auf</w:t>
        </w:r>
      </w:ins>
      <w:del w:id="126" w:author="Windows User" w:date="2012-09-28T01:42:00Z">
        <w:r w:rsidDel="00A862E6">
          <w:delText>anhand von</w:delText>
        </w:r>
      </w:del>
      <w:r>
        <w:t xml:space="preserve"> Gewinn, Volatilität, Risiko und andere</w:t>
      </w:r>
      <w:del w:id="127" w:author="Windows User" w:date="2012-09-28T01:42:00Z">
        <w:r w:rsidDel="00A862E6">
          <w:delText>n</w:delText>
        </w:r>
      </w:del>
      <w:r>
        <w:t xml:space="preserve"> Faktoren</w:t>
      </w:r>
      <w:ins w:id="128" w:author="Windows User" w:date="2012-09-28T01:42:00Z">
        <w:r w:rsidR="00A862E6">
          <w:t>.</w:t>
        </w:r>
      </w:ins>
    </w:p>
    <w:p w14:paraId="4A548B52" w14:textId="77777777" w:rsidR="000B15EF" w:rsidRDefault="000B15EF" w:rsidP="000B15EF">
      <w:pPr>
        <w:ind w:left="2835" w:hanging="2835"/>
        <w:jc w:val="both"/>
      </w:pPr>
      <w:r w:rsidRPr="00EC2334">
        <w:rPr>
          <w:b/>
        </w:rPr>
        <w:t>Trade</w:t>
      </w:r>
      <w:r>
        <w:tab/>
        <w:t>Entweder ein Kauf (</w:t>
      </w:r>
      <w:proofErr w:type="spellStart"/>
      <w:r>
        <w:t>long</w:t>
      </w:r>
      <w:proofErr w:type="spellEnd"/>
      <w:r>
        <w:t>) oder Verkauf (</w:t>
      </w:r>
      <w:proofErr w:type="spellStart"/>
      <w:r>
        <w:t>short</w:t>
      </w:r>
      <w:proofErr w:type="spellEnd"/>
      <w:r>
        <w:t>), der auf eine Order folgt.</w:t>
      </w:r>
    </w:p>
    <w:p w14:paraId="2871A40E" w14:textId="77777777" w:rsidR="00A572F1" w:rsidRDefault="00A572F1" w:rsidP="000B15EF">
      <w:pPr>
        <w:ind w:left="2835" w:hanging="2835"/>
        <w:jc w:val="both"/>
      </w:pPr>
      <w:r>
        <w:rPr>
          <w:b/>
        </w:rPr>
        <w:t>Bar</w:t>
      </w:r>
      <w:r>
        <w:rPr>
          <w:b/>
        </w:rPr>
        <w:tab/>
      </w:r>
      <w:r>
        <w:t>Eine Kombination aus den vier Zahlen (in dieser Reihenfolge) für Open-, High-, Low- und Close-Wert des Preises eines Wertpapiers über einen bestimmten Zeitabschnitt.</w:t>
      </w:r>
    </w:p>
    <w:p w14:paraId="2AAF69B4" w14:textId="040559D9" w:rsidR="00A572F1" w:rsidRDefault="00A572F1" w:rsidP="000B15EF">
      <w:pPr>
        <w:ind w:left="2835" w:hanging="2835"/>
        <w:jc w:val="both"/>
      </w:pPr>
      <w:r>
        <w:rPr>
          <w:b/>
        </w:rPr>
        <w:t>Open</w:t>
      </w:r>
      <w:r>
        <w:rPr>
          <w:b/>
        </w:rPr>
        <w:tab/>
      </w:r>
      <w:r>
        <w:t>Der Open-Wert beschreibt den ersten Wert eines bestimmten Zeitabschnitt</w:t>
      </w:r>
      <w:del w:id="129" w:author="Windows User" w:date="2012-09-28T01:44:00Z">
        <w:r w:rsidDel="000F3911">
          <w:delText>e</w:delText>
        </w:r>
      </w:del>
      <w:r>
        <w:t>s</w:t>
      </w:r>
      <w:ins w:id="130" w:author="Windows User" w:date="2012-09-28T01:43:00Z">
        <w:r w:rsidR="000F3911">
          <w:t xml:space="preserve"> </w:t>
        </w:r>
      </w:ins>
      <w:r>
        <w:t xml:space="preserve">(Bar) </w:t>
      </w:r>
      <w:r w:rsidR="00B9713C">
        <w:t>eines Wertpapiers.</w:t>
      </w:r>
    </w:p>
    <w:p w14:paraId="2676F635" w14:textId="31E92AF1" w:rsidR="00B9713C" w:rsidRDefault="00B9713C" w:rsidP="000B15EF">
      <w:pPr>
        <w:ind w:left="2835" w:hanging="2835"/>
        <w:jc w:val="both"/>
      </w:pPr>
      <w:r>
        <w:rPr>
          <w:b/>
        </w:rPr>
        <w:t>High</w:t>
      </w:r>
      <w:r>
        <w:rPr>
          <w:b/>
        </w:rPr>
        <w:tab/>
      </w:r>
      <w:r w:rsidRPr="00B9713C">
        <w:t xml:space="preserve">Der High-Wert beschreibt den größten Wert </w:t>
      </w:r>
      <w:r>
        <w:t xml:space="preserve">innerhalb </w:t>
      </w:r>
      <w:r w:rsidRPr="00B9713C">
        <w:t>eines bestimmten Zeitabschnitt</w:t>
      </w:r>
      <w:del w:id="131" w:author="Windows User" w:date="2012-09-28T01:44:00Z">
        <w:r w:rsidRPr="00B9713C" w:rsidDel="000F3911">
          <w:delText>e</w:delText>
        </w:r>
      </w:del>
      <w:r w:rsidRPr="00B9713C">
        <w:t>s</w:t>
      </w:r>
      <w:ins w:id="132" w:author="Windows User" w:date="2012-09-28T01:44:00Z">
        <w:r w:rsidR="000F3911">
          <w:t xml:space="preserve"> </w:t>
        </w:r>
      </w:ins>
      <w:r w:rsidRPr="00B9713C">
        <w:t>(Bars) eines Wert</w:t>
      </w:r>
      <w:del w:id="133" w:author="Windows User" w:date="2012-09-28T01:44:00Z">
        <w:r w:rsidRPr="00B9713C" w:rsidDel="000F3911">
          <w:delText>s</w:delText>
        </w:r>
      </w:del>
      <w:r w:rsidRPr="00B9713C">
        <w:t>papiers.</w:t>
      </w:r>
    </w:p>
    <w:p w14:paraId="3CD02499" w14:textId="551833E3" w:rsidR="00B9713C" w:rsidRDefault="00B9713C" w:rsidP="000B15EF">
      <w:pPr>
        <w:ind w:left="2835" w:hanging="2835"/>
        <w:jc w:val="both"/>
      </w:pPr>
      <w:r>
        <w:rPr>
          <w:b/>
        </w:rPr>
        <w:t>Low</w:t>
      </w:r>
      <w:r>
        <w:rPr>
          <w:b/>
        </w:rPr>
        <w:tab/>
      </w:r>
      <w:r w:rsidRPr="00B9713C">
        <w:t xml:space="preserve">Der </w:t>
      </w:r>
      <w:r>
        <w:t>Low-Wert beschreibt den kleinsten</w:t>
      </w:r>
      <w:r w:rsidRPr="00B9713C">
        <w:t xml:space="preserve"> Wert </w:t>
      </w:r>
      <w:r>
        <w:t xml:space="preserve">innerhalb </w:t>
      </w:r>
      <w:r w:rsidRPr="00B9713C">
        <w:t>eines bestimmten Zeitabschnitt</w:t>
      </w:r>
      <w:del w:id="134" w:author="Windows User" w:date="2012-09-28T01:44:00Z">
        <w:r w:rsidRPr="00B9713C" w:rsidDel="000F3911">
          <w:delText>e</w:delText>
        </w:r>
      </w:del>
      <w:r w:rsidRPr="00B9713C">
        <w:t>s</w:t>
      </w:r>
      <w:ins w:id="135" w:author="Windows User" w:date="2012-09-28T01:44:00Z">
        <w:r w:rsidR="000F3911">
          <w:t xml:space="preserve"> </w:t>
        </w:r>
      </w:ins>
      <w:r w:rsidRPr="00B9713C">
        <w:t>(Bars) eines Wert</w:t>
      </w:r>
      <w:del w:id="136" w:author="Windows User" w:date="2012-09-28T01:44:00Z">
        <w:r w:rsidRPr="00B9713C" w:rsidDel="000F3911">
          <w:delText>s</w:delText>
        </w:r>
      </w:del>
      <w:r w:rsidRPr="00B9713C">
        <w:t>papiers.</w:t>
      </w:r>
    </w:p>
    <w:p w14:paraId="1818D727" w14:textId="2CF07988" w:rsidR="00B9713C" w:rsidRPr="00B9713C" w:rsidRDefault="00B9713C" w:rsidP="000B15EF">
      <w:pPr>
        <w:ind w:left="2835" w:hanging="2835"/>
        <w:jc w:val="both"/>
      </w:pPr>
      <w:r>
        <w:rPr>
          <w:b/>
        </w:rPr>
        <w:t>Close</w:t>
      </w:r>
      <w:r>
        <w:rPr>
          <w:b/>
        </w:rPr>
        <w:tab/>
      </w:r>
      <w:r w:rsidRPr="00B9713C">
        <w:t xml:space="preserve">Der </w:t>
      </w:r>
      <w:r>
        <w:t>Close-Wert beschreibt den letzten</w:t>
      </w:r>
      <w:r w:rsidRPr="00B9713C">
        <w:t xml:space="preserve"> Wert eines bestimmten Zeitabschnitt</w:t>
      </w:r>
      <w:del w:id="137" w:author="Windows User" w:date="2012-09-28T01:44:00Z">
        <w:r w:rsidRPr="00B9713C" w:rsidDel="000F3911">
          <w:delText>e</w:delText>
        </w:r>
      </w:del>
      <w:r w:rsidRPr="00B9713C">
        <w:t>s</w:t>
      </w:r>
      <w:ins w:id="138" w:author="Windows User" w:date="2012-09-28T01:44:00Z">
        <w:r w:rsidR="000F3911">
          <w:t xml:space="preserve"> </w:t>
        </w:r>
      </w:ins>
      <w:r w:rsidRPr="00B9713C">
        <w:t>(Bars) eines Wert</w:t>
      </w:r>
      <w:del w:id="139" w:author="Windows User" w:date="2012-09-28T01:44:00Z">
        <w:r w:rsidRPr="00B9713C" w:rsidDel="000F3911">
          <w:delText>s</w:delText>
        </w:r>
      </w:del>
      <w:r w:rsidRPr="00B9713C">
        <w:t>papiers.</w:t>
      </w:r>
    </w:p>
    <w:p w14:paraId="0C02B748" w14:textId="77777777" w:rsidR="00AD46A4" w:rsidRPr="000B15EF" w:rsidRDefault="00AD46A4" w:rsidP="000B15EF">
      <w:bookmarkStart w:id="140" w:name="_GoBack"/>
      <w:bookmarkEnd w:id="140"/>
    </w:p>
    <w:sectPr w:rsidR="00AD46A4" w:rsidRPr="000B15EF" w:rsidSect="00CE6E6A">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1BA4D" w14:textId="77777777" w:rsidR="009C35D2" w:rsidRDefault="009C35D2" w:rsidP="00CE6E6A">
      <w:pPr>
        <w:spacing w:after="0" w:line="240" w:lineRule="auto"/>
      </w:pPr>
      <w:r>
        <w:separator/>
      </w:r>
    </w:p>
  </w:endnote>
  <w:endnote w:type="continuationSeparator" w:id="0">
    <w:p w14:paraId="160A8484" w14:textId="77777777" w:rsidR="009C35D2" w:rsidRDefault="009C35D2" w:rsidP="00CE6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skerville">
    <w:altName w:val="Times New Roman"/>
    <w:charset w:val="00"/>
    <w:family w:val="auto"/>
    <w:pitch w:val="variable"/>
    <w:sig w:usb0="80000063" w:usb1="00000000" w:usb2="00000000" w:usb3="00000000" w:csb0="000001FB" w:csb1="00000000"/>
  </w:font>
  <w:font w:name="Abadi MT Condensed Light">
    <w:altName w:val="MV Bol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68A55" w14:textId="77777777" w:rsidR="009C35D2" w:rsidRDefault="009C35D2" w:rsidP="00CE6E6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14:paraId="5BF153D0" w14:textId="77777777" w:rsidR="009C35D2" w:rsidRDefault="009C35D2" w:rsidP="00CE6E6A">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14:paraId="3CC490BC" w14:textId="77777777" w:rsidR="009C35D2" w:rsidRDefault="009C35D2" w:rsidP="00CE6E6A">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A3FC1" w14:textId="3540A947" w:rsidR="009C35D2" w:rsidRDefault="009C35D2" w:rsidP="00CE6E6A">
    <w:pPr>
      <w:pStyle w:val="Fuzeil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0DE7C" w14:textId="77777777" w:rsidR="009C35D2" w:rsidRDefault="009C35D2" w:rsidP="003132D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C52DD">
      <w:rPr>
        <w:rStyle w:val="Seitenzahl"/>
        <w:noProof/>
      </w:rPr>
      <w:t>11</w:t>
    </w:r>
    <w:r>
      <w:rPr>
        <w:rStyle w:val="Seitenzahl"/>
      </w:rPr>
      <w:fldChar w:fldCharType="end"/>
    </w:r>
  </w:p>
  <w:p w14:paraId="5375CA0D" w14:textId="4B6B5025" w:rsidR="009C35D2" w:rsidRDefault="009C35D2" w:rsidP="00CE6E6A">
    <w:pPr>
      <w:pStyle w:val="Fuzeile"/>
      <w:ind w:right="360"/>
    </w:pPr>
    <w:r>
      <w:fldChar w:fldCharType="begin"/>
    </w:r>
    <w:r>
      <w:instrText xml:space="preserve"> DATE \@ "dd.MM.yy" </w:instrText>
    </w:r>
    <w:r>
      <w:fldChar w:fldCharType="separate"/>
    </w:r>
    <w:r w:rsidR="00BC52DD">
      <w:rPr>
        <w:noProof/>
      </w:rPr>
      <w:t>28.09.12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9B625" w14:textId="77777777" w:rsidR="009C35D2" w:rsidRDefault="009C35D2" w:rsidP="00CE6E6A">
      <w:pPr>
        <w:spacing w:after="0" w:line="240" w:lineRule="auto"/>
      </w:pPr>
      <w:r>
        <w:separator/>
      </w:r>
    </w:p>
  </w:footnote>
  <w:footnote w:type="continuationSeparator" w:id="0">
    <w:p w14:paraId="3606D501" w14:textId="77777777" w:rsidR="009C35D2" w:rsidRDefault="009C35D2" w:rsidP="00CE6E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FF54E" w14:textId="195639DA" w:rsidR="009C35D2" w:rsidRDefault="009C35D2" w:rsidP="00CE6E6A">
    <w:pPr>
      <w:pStyle w:val="Kopfzeile"/>
    </w:pPr>
    <w:r>
      <w:t xml:space="preserve">Nagy, </w:t>
    </w:r>
    <w:proofErr w:type="spellStart"/>
    <w:r>
      <w:t>Pawlowsky</w:t>
    </w:r>
    <w:proofErr w:type="spellEnd"/>
    <w:r>
      <w:t xml:space="preserve"> &amp; </w:t>
    </w:r>
    <w:proofErr w:type="spellStart"/>
    <w:r>
      <w:t>Sochovsky</w:t>
    </w:r>
    <w:proofErr w:type="spellEnd"/>
    <w:r>
      <w:tab/>
    </w:r>
    <w:r>
      <w:tab/>
      <w:t>AQUILA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D266EB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2EA22D6B"/>
    <w:multiLevelType w:val="multilevel"/>
    <w:tmpl w:val="450081C8"/>
    <w:lvl w:ilvl="0">
      <w:start w:val="4"/>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371C7B93"/>
    <w:multiLevelType w:val="hybridMultilevel"/>
    <w:tmpl w:val="05AE3D5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A0D55A5"/>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5D7E762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8281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E66F9B"/>
    <w:multiLevelType w:val="multilevel"/>
    <w:tmpl w:val="DBC2334C"/>
    <w:lvl w:ilvl="0">
      <w:start w:val="1"/>
      <w:numFmt w:val="decimal"/>
      <w:pStyle w:val="berschrift1"/>
      <w:suff w:val="space"/>
      <w:lvlText w:val="%1."/>
      <w:lvlJc w:val="left"/>
      <w:pPr>
        <w:ind w:left="499" w:hanging="357"/>
      </w:pPr>
      <w:rPr>
        <w:rFonts w:hint="default"/>
      </w:rPr>
    </w:lvl>
    <w:lvl w:ilvl="1">
      <w:start w:val="1"/>
      <w:numFmt w:val="decimal"/>
      <w:pStyle w:val="berschrift2"/>
      <w:suff w:val="space"/>
      <w:lvlText w:val="%1.%2."/>
      <w:lvlJc w:val="left"/>
      <w:pPr>
        <w:ind w:left="357"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nsid w:val="7DE05E7D"/>
    <w:multiLevelType w:val="multilevel"/>
    <w:tmpl w:val="5C1AD384"/>
    <w:lvl w:ilvl="0">
      <w:start w:val="5"/>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
  </w:num>
  <w:num w:numId="2">
    <w:abstractNumId w:val="6"/>
  </w:num>
  <w:num w:numId="3">
    <w:abstractNumId w:val="7"/>
  </w:num>
  <w:num w:numId="4">
    <w:abstractNumId w:val="0"/>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EF"/>
    <w:rsid w:val="00000CEE"/>
    <w:rsid w:val="000258D2"/>
    <w:rsid w:val="00044B32"/>
    <w:rsid w:val="000815C9"/>
    <w:rsid w:val="00096972"/>
    <w:rsid w:val="000B15EF"/>
    <w:rsid w:val="000D753A"/>
    <w:rsid w:val="000F3911"/>
    <w:rsid w:val="00172CAD"/>
    <w:rsid w:val="001D787B"/>
    <w:rsid w:val="001E5CDA"/>
    <w:rsid w:val="00213E27"/>
    <w:rsid w:val="00247872"/>
    <w:rsid w:val="0029683A"/>
    <w:rsid w:val="003132DD"/>
    <w:rsid w:val="0036363B"/>
    <w:rsid w:val="00392D95"/>
    <w:rsid w:val="003B4C15"/>
    <w:rsid w:val="003D6BDC"/>
    <w:rsid w:val="004032DB"/>
    <w:rsid w:val="00441CDF"/>
    <w:rsid w:val="00445A52"/>
    <w:rsid w:val="004E18D2"/>
    <w:rsid w:val="005D5A45"/>
    <w:rsid w:val="0063723D"/>
    <w:rsid w:val="00661C2F"/>
    <w:rsid w:val="006747F1"/>
    <w:rsid w:val="00696D6D"/>
    <w:rsid w:val="007456B4"/>
    <w:rsid w:val="007B239A"/>
    <w:rsid w:val="007F0B97"/>
    <w:rsid w:val="00826116"/>
    <w:rsid w:val="00832872"/>
    <w:rsid w:val="008456AF"/>
    <w:rsid w:val="009C35D2"/>
    <w:rsid w:val="00A04C2E"/>
    <w:rsid w:val="00A46FF9"/>
    <w:rsid w:val="00A572F1"/>
    <w:rsid w:val="00A75C0F"/>
    <w:rsid w:val="00A862E6"/>
    <w:rsid w:val="00AA0E8F"/>
    <w:rsid w:val="00AD46A4"/>
    <w:rsid w:val="00AD606E"/>
    <w:rsid w:val="00AD61B9"/>
    <w:rsid w:val="00B15999"/>
    <w:rsid w:val="00B90967"/>
    <w:rsid w:val="00B9713C"/>
    <w:rsid w:val="00BC52DD"/>
    <w:rsid w:val="00BD436A"/>
    <w:rsid w:val="00CB7D5E"/>
    <w:rsid w:val="00CE6E6A"/>
    <w:rsid w:val="00D34547"/>
    <w:rsid w:val="00D7090F"/>
    <w:rsid w:val="00D94C2F"/>
    <w:rsid w:val="00E0663D"/>
    <w:rsid w:val="00E219EC"/>
    <w:rsid w:val="00E35367"/>
    <w:rsid w:val="00E52F43"/>
    <w:rsid w:val="00E62F9D"/>
    <w:rsid w:val="00E96983"/>
    <w:rsid w:val="00F32805"/>
    <w:rsid w:val="00F87C5B"/>
    <w:rsid w:val="00FC0919"/>
    <w:rsid w:val="00FD5A7D"/>
    <w:rsid w:val="00FE70F0"/>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C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15EF"/>
    <w:pPr>
      <w:spacing w:line="360" w:lineRule="auto"/>
    </w:pPr>
    <w:rPr>
      <w:rFonts w:ascii="Baskerville" w:hAnsi="Baskerville"/>
      <w:sz w:val="24"/>
    </w:rPr>
  </w:style>
  <w:style w:type="paragraph" w:styleId="berschrift1">
    <w:name w:val="heading 1"/>
    <w:basedOn w:val="Standard"/>
    <w:next w:val="Standard"/>
    <w:link w:val="berschrift1Zchn"/>
    <w:uiPriority w:val="9"/>
    <w:qFormat/>
    <w:rsid w:val="000B15EF"/>
    <w:pPr>
      <w:keepNext/>
      <w:keepLines/>
      <w:numPr>
        <w:numId w:val="2"/>
      </w:numPr>
      <w:spacing w:before="480" w:after="120"/>
      <w:outlineLvl w:val="0"/>
    </w:pPr>
    <w:rPr>
      <w:rFonts w:ascii="Abadi MT Condensed Light" w:eastAsiaTheme="majorEastAsia" w:hAnsi="Abadi MT Condensed Light" w:cstheme="majorBidi"/>
      <w:b/>
      <w:bCs/>
      <w:caps/>
      <w:color w:val="000000" w:themeColor="text1"/>
      <w:sz w:val="36"/>
      <w:szCs w:val="40"/>
    </w:rPr>
  </w:style>
  <w:style w:type="paragraph" w:styleId="berschrift2">
    <w:name w:val="heading 2"/>
    <w:basedOn w:val="Standard"/>
    <w:next w:val="Standard"/>
    <w:link w:val="berschrift2Zchn"/>
    <w:uiPriority w:val="9"/>
    <w:unhideWhenUsed/>
    <w:qFormat/>
    <w:rsid w:val="000B15EF"/>
    <w:pPr>
      <w:keepNext/>
      <w:keepLines/>
      <w:numPr>
        <w:ilvl w:val="1"/>
        <w:numId w:val="2"/>
      </w:numPr>
      <w:spacing w:before="200" w:after="120"/>
      <w:outlineLvl w:val="1"/>
    </w:pPr>
    <w:rPr>
      <w:rFonts w:ascii="Abadi MT Condensed Light" w:eastAsiaTheme="majorEastAsia" w:hAnsi="Abadi MT Condensed Light" w:cstheme="majorBidi"/>
      <w:b/>
      <w:bCs/>
      <w:caps/>
      <w:color w:val="000000" w:themeColor="text1"/>
      <w:sz w:val="28"/>
      <w:szCs w:val="28"/>
    </w:rPr>
  </w:style>
  <w:style w:type="paragraph" w:styleId="berschrift3">
    <w:name w:val="heading 3"/>
    <w:basedOn w:val="Standard"/>
    <w:next w:val="Standard"/>
    <w:link w:val="berschrift3Zchn"/>
    <w:uiPriority w:val="9"/>
    <w:unhideWhenUsed/>
    <w:qFormat/>
    <w:rsid w:val="000B15EF"/>
    <w:pPr>
      <w:keepNext/>
      <w:keepLines/>
      <w:numPr>
        <w:ilvl w:val="2"/>
        <w:numId w:val="2"/>
      </w:numPr>
      <w:spacing w:before="200" w:after="120"/>
      <w:outlineLvl w:val="2"/>
    </w:pPr>
    <w:rPr>
      <w:rFonts w:ascii="Abadi MT Condensed Light" w:eastAsiaTheme="majorEastAsia" w:hAnsi="Abadi MT Condensed Light" w:cstheme="majorBidi"/>
      <w:b/>
      <w:bCs/>
      <w:caps/>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15EF"/>
    <w:rPr>
      <w:rFonts w:ascii="Abadi MT Condensed Light" w:eastAsiaTheme="majorEastAsia" w:hAnsi="Abadi MT Condensed Light" w:cstheme="majorBidi"/>
      <w:b/>
      <w:bCs/>
      <w:caps/>
      <w:color w:val="000000" w:themeColor="text1"/>
      <w:sz w:val="36"/>
      <w:szCs w:val="40"/>
    </w:rPr>
  </w:style>
  <w:style w:type="character" w:customStyle="1" w:styleId="berschrift2Zchn">
    <w:name w:val="Überschrift 2 Zchn"/>
    <w:basedOn w:val="Absatz-Standardschriftart"/>
    <w:link w:val="berschrift2"/>
    <w:uiPriority w:val="9"/>
    <w:rsid w:val="000B15EF"/>
    <w:rPr>
      <w:rFonts w:ascii="Abadi MT Condensed Light" w:eastAsiaTheme="majorEastAsia" w:hAnsi="Abadi MT Condensed Light" w:cstheme="majorBidi"/>
      <w:b/>
      <w:bCs/>
      <w:caps/>
      <w:color w:val="000000" w:themeColor="text1"/>
      <w:sz w:val="28"/>
      <w:szCs w:val="28"/>
    </w:rPr>
  </w:style>
  <w:style w:type="character" w:customStyle="1" w:styleId="berschrift3Zchn">
    <w:name w:val="Überschrift 3 Zchn"/>
    <w:basedOn w:val="Absatz-Standardschriftart"/>
    <w:link w:val="berschrift3"/>
    <w:uiPriority w:val="9"/>
    <w:rsid w:val="000B15EF"/>
    <w:rPr>
      <w:rFonts w:ascii="Abadi MT Condensed Light" w:eastAsiaTheme="majorEastAsia" w:hAnsi="Abadi MT Condensed Light" w:cstheme="majorBidi"/>
      <w:b/>
      <w:bCs/>
      <w:caps/>
      <w:color w:val="000000" w:themeColor="text1"/>
      <w:sz w:val="24"/>
      <w:szCs w:val="24"/>
    </w:rPr>
  </w:style>
  <w:style w:type="paragraph" w:styleId="Listenabsatz">
    <w:name w:val="List Paragraph"/>
    <w:basedOn w:val="Standard"/>
    <w:uiPriority w:val="34"/>
    <w:qFormat/>
    <w:rsid w:val="000B15EF"/>
    <w:pPr>
      <w:ind w:left="720"/>
      <w:contextualSpacing/>
    </w:pPr>
  </w:style>
  <w:style w:type="paragraph" w:styleId="Titel">
    <w:name w:val="Title"/>
    <w:basedOn w:val="Standard"/>
    <w:next w:val="Standard"/>
    <w:link w:val="TitelZchn"/>
    <w:uiPriority w:val="10"/>
    <w:qFormat/>
    <w:rsid w:val="000B15EF"/>
    <w:pPr>
      <w:spacing w:after="300" w:line="240" w:lineRule="auto"/>
      <w:contextualSpacing/>
      <w:jc w:val="center"/>
    </w:pPr>
    <w:rPr>
      <w:rFonts w:ascii="Garamond" w:eastAsiaTheme="majorEastAsia" w:hAnsi="Garamond" w:cstheme="majorBidi"/>
      <w:color w:val="000000" w:themeColor="text1"/>
      <w:spacing w:val="5"/>
      <w:kern w:val="28"/>
      <w:sz w:val="40"/>
      <w:szCs w:val="52"/>
    </w:rPr>
  </w:style>
  <w:style w:type="character" w:customStyle="1" w:styleId="TitelZchn">
    <w:name w:val="Titel Zchn"/>
    <w:basedOn w:val="Absatz-Standardschriftart"/>
    <w:link w:val="Titel"/>
    <w:uiPriority w:val="10"/>
    <w:rsid w:val="000B15EF"/>
    <w:rPr>
      <w:rFonts w:ascii="Garamond" w:eastAsiaTheme="majorEastAsia" w:hAnsi="Garamond" w:cstheme="majorBidi"/>
      <w:color w:val="000000" w:themeColor="text1"/>
      <w:spacing w:val="5"/>
      <w:kern w:val="28"/>
      <w:sz w:val="40"/>
      <w:szCs w:val="52"/>
    </w:rPr>
  </w:style>
  <w:style w:type="paragraph" w:styleId="Untertitel">
    <w:name w:val="Subtitle"/>
    <w:basedOn w:val="Standard"/>
    <w:next w:val="Standard"/>
    <w:link w:val="UntertitelZchn"/>
    <w:uiPriority w:val="11"/>
    <w:qFormat/>
    <w:rsid w:val="000B15EF"/>
    <w:pPr>
      <w:numPr>
        <w:ilvl w:val="1"/>
      </w:numPr>
    </w:pPr>
    <w:rPr>
      <w:rFonts w:ascii="Abadi MT Condensed Light" w:eastAsiaTheme="majorEastAsia" w:hAnsi="Abadi MT Condensed Light" w:cstheme="majorBidi"/>
      <w:caps/>
      <w:color w:val="000000" w:themeColor="text1"/>
      <w:spacing w:val="15"/>
      <w:szCs w:val="28"/>
    </w:rPr>
  </w:style>
  <w:style w:type="character" w:customStyle="1" w:styleId="UntertitelZchn">
    <w:name w:val="Untertitel Zchn"/>
    <w:basedOn w:val="Absatz-Standardschriftart"/>
    <w:link w:val="Untertitel"/>
    <w:uiPriority w:val="11"/>
    <w:rsid w:val="000B15EF"/>
    <w:rPr>
      <w:rFonts w:ascii="Abadi MT Condensed Light" w:eastAsiaTheme="majorEastAsia" w:hAnsi="Abadi MT Condensed Light" w:cstheme="majorBidi"/>
      <w:caps/>
      <w:color w:val="000000" w:themeColor="text1"/>
      <w:spacing w:val="15"/>
      <w:sz w:val="24"/>
      <w:szCs w:val="28"/>
    </w:rPr>
  </w:style>
  <w:style w:type="paragraph" w:styleId="Verzeichnis1">
    <w:name w:val="toc 1"/>
    <w:basedOn w:val="Standard"/>
    <w:next w:val="Standard"/>
    <w:autoRedefine/>
    <w:uiPriority w:val="39"/>
    <w:unhideWhenUsed/>
    <w:rsid w:val="000B15EF"/>
    <w:pPr>
      <w:spacing w:after="100"/>
    </w:pPr>
  </w:style>
  <w:style w:type="paragraph" w:styleId="Verzeichnis2">
    <w:name w:val="toc 2"/>
    <w:basedOn w:val="Standard"/>
    <w:next w:val="Standard"/>
    <w:autoRedefine/>
    <w:uiPriority w:val="39"/>
    <w:unhideWhenUsed/>
    <w:rsid w:val="000B15EF"/>
    <w:pPr>
      <w:spacing w:after="100"/>
      <w:ind w:left="220"/>
    </w:pPr>
  </w:style>
  <w:style w:type="table" w:styleId="Tabellenraster">
    <w:name w:val="Table Grid"/>
    <w:basedOn w:val="NormaleTabelle"/>
    <w:uiPriority w:val="59"/>
    <w:rsid w:val="000B1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213E27"/>
    <w:pPr>
      <w:spacing w:after="0" w:line="240" w:lineRule="auto"/>
    </w:pPr>
    <w:rPr>
      <w:rFonts w:ascii="Baskerville" w:hAnsi="Baskerville"/>
      <w:sz w:val="24"/>
    </w:rPr>
  </w:style>
  <w:style w:type="paragraph" w:styleId="Aufzhlungszeichen">
    <w:name w:val="List Bullet"/>
    <w:basedOn w:val="Standard"/>
    <w:uiPriority w:val="99"/>
    <w:unhideWhenUsed/>
    <w:rsid w:val="00AD606E"/>
    <w:pPr>
      <w:numPr>
        <w:numId w:val="4"/>
      </w:numPr>
      <w:contextualSpacing/>
    </w:pPr>
  </w:style>
  <w:style w:type="character" w:styleId="Hyperlink">
    <w:name w:val="Hyperlink"/>
    <w:basedOn w:val="Absatz-Standardschriftart"/>
    <w:uiPriority w:val="99"/>
    <w:unhideWhenUsed/>
    <w:rsid w:val="0036363B"/>
    <w:rPr>
      <w:color w:val="0000FF" w:themeColor="hyperlink"/>
      <w:u w:val="single"/>
    </w:rPr>
  </w:style>
  <w:style w:type="paragraph" w:styleId="Sprechblasentext">
    <w:name w:val="Balloon Text"/>
    <w:basedOn w:val="Standard"/>
    <w:link w:val="SprechblasentextZchn"/>
    <w:uiPriority w:val="99"/>
    <w:semiHidden/>
    <w:unhideWhenUsed/>
    <w:rsid w:val="00044B32"/>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44B32"/>
    <w:rPr>
      <w:rFonts w:ascii="Lucida Grande" w:hAnsi="Lucida Grande"/>
      <w:sz w:val="18"/>
      <w:szCs w:val="18"/>
    </w:rPr>
  </w:style>
  <w:style w:type="paragraph" w:styleId="Fuzeile">
    <w:name w:val="footer"/>
    <w:basedOn w:val="Standard"/>
    <w:link w:val="FuzeileZchn"/>
    <w:uiPriority w:val="99"/>
    <w:unhideWhenUsed/>
    <w:rsid w:val="00CE6E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E6E6A"/>
    <w:rPr>
      <w:rFonts w:ascii="Baskerville" w:hAnsi="Baskerville"/>
      <w:sz w:val="24"/>
    </w:rPr>
  </w:style>
  <w:style w:type="character" w:styleId="Seitenzahl">
    <w:name w:val="page number"/>
    <w:basedOn w:val="Absatz-Standardschriftart"/>
    <w:uiPriority w:val="99"/>
    <w:semiHidden/>
    <w:unhideWhenUsed/>
    <w:rsid w:val="00CE6E6A"/>
  </w:style>
  <w:style w:type="paragraph" w:styleId="Kopfzeile">
    <w:name w:val="header"/>
    <w:basedOn w:val="Standard"/>
    <w:link w:val="KopfzeileZchn"/>
    <w:uiPriority w:val="99"/>
    <w:unhideWhenUsed/>
    <w:rsid w:val="00CE6E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E6E6A"/>
    <w:rPr>
      <w:rFonts w:ascii="Baskerville" w:hAnsi="Baskerville"/>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15EF"/>
    <w:pPr>
      <w:spacing w:line="360" w:lineRule="auto"/>
    </w:pPr>
    <w:rPr>
      <w:rFonts w:ascii="Baskerville" w:hAnsi="Baskerville"/>
      <w:sz w:val="24"/>
    </w:rPr>
  </w:style>
  <w:style w:type="paragraph" w:styleId="berschrift1">
    <w:name w:val="heading 1"/>
    <w:basedOn w:val="Standard"/>
    <w:next w:val="Standard"/>
    <w:link w:val="berschrift1Zchn"/>
    <w:uiPriority w:val="9"/>
    <w:qFormat/>
    <w:rsid w:val="000B15EF"/>
    <w:pPr>
      <w:keepNext/>
      <w:keepLines/>
      <w:numPr>
        <w:numId w:val="2"/>
      </w:numPr>
      <w:spacing w:before="480" w:after="120"/>
      <w:outlineLvl w:val="0"/>
    </w:pPr>
    <w:rPr>
      <w:rFonts w:ascii="Abadi MT Condensed Light" w:eastAsiaTheme="majorEastAsia" w:hAnsi="Abadi MT Condensed Light" w:cstheme="majorBidi"/>
      <w:b/>
      <w:bCs/>
      <w:caps/>
      <w:color w:val="000000" w:themeColor="text1"/>
      <w:sz w:val="36"/>
      <w:szCs w:val="40"/>
    </w:rPr>
  </w:style>
  <w:style w:type="paragraph" w:styleId="berschrift2">
    <w:name w:val="heading 2"/>
    <w:basedOn w:val="Standard"/>
    <w:next w:val="Standard"/>
    <w:link w:val="berschrift2Zchn"/>
    <w:uiPriority w:val="9"/>
    <w:unhideWhenUsed/>
    <w:qFormat/>
    <w:rsid w:val="000B15EF"/>
    <w:pPr>
      <w:keepNext/>
      <w:keepLines/>
      <w:numPr>
        <w:ilvl w:val="1"/>
        <w:numId w:val="2"/>
      </w:numPr>
      <w:spacing w:before="200" w:after="120"/>
      <w:outlineLvl w:val="1"/>
    </w:pPr>
    <w:rPr>
      <w:rFonts w:ascii="Abadi MT Condensed Light" w:eastAsiaTheme="majorEastAsia" w:hAnsi="Abadi MT Condensed Light" w:cstheme="majorBidi"/>
      <w:b/>
      <w:bCs/>
      <w:caps/>
      <w:color w:val="000000" w:themeColor="text1"/>
      <w:sz w:val="28"/>
      <w:szCs w:val="28"/>
    </w:rPr>
  </w:style>
  <w:style w:type="paragraph" w:styleId="berschrift3">
    <w:name w:val="heading 3"/>
    <w:basedOn w:val="Standard"/>
    <w:next w:val="Standard"/>
    <w:link w:val="berschrift3Zchn"/>
    <w:uiPriority w:val="9"/>
    <w:unhideWhenUsed/>
    <w:qFormat/>
    <w:rsid w:val="000B15EF"/>
    <w:pPr>
      <w:keepNext/>
      <w:keepLines/>
      <w:numPr>
        <w:ilvl w:val="2"/>
        <w:numId w:val="2"/>
      </w:numPr>
      <w:spacing w:before="200" w:after="120"/>
      <w:outlineLvl w:val="2"/>
    </w:pPr>
    <w:rPr>
      <w:rFonts w:ascii="Abadi MT Condensed Light" w:eastAsiaTheme="majorEastAsia" w:hAnsi="Abadi MT Condensed Light" w:cstheme="majorBidi"/>
      <w:b/>
      <w:bCs/>
      <w:caps/>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15EF"/>
    <w:rPr>
      <w:rFonts w:ascii="Abadi MT Condensed Light" w:eastAsiaTheme="majorEastAsia" w:hAnsi="Abadi MT Condensed Light" w:cstheme="majorBidi"/>
      <w:b/>
      <w:bCs/>
      <w:caps/>
      <w:color w:val="000000" w:themeColor="text1"/>
      <w:sz w:val="36"/>
      <w:szCs w:val="40"/>
    </w:rPr>
  </w:style>
  <w:style w:type="character" w:customStyle="1" w:styleId="berschrift2Zchn">
    <w:name w:val="Überschrift 2 Zchn"/>
    <w:basedOn w:val="Absatz-Standardschriftart"/>
    <w:link w:val="berschrift2"/>
    <w:uiPriority w:val="9"/>
    <w:rsid w:val="000B15EF"/>
    <w:rPr>
      <w:rFonts w:ascii="Abadi MT Condensed Light" w:eastAsiaTheme="majorEastAsia" w:hAnsi="Abadi MT Condensed Light" w:cstheme="majorBidi"/>
      <w:b/>
      <w:bCs/>
      <w:caps/>
      <w:color w:val="000000" w:themeColor="text1"/>
      <w:sz w:val="28"/>
      <w:szCs w:val="28"/>
    </w:rPr>
  </w:style>
  <w:style w:type="character" w:customStyle="1" w:styleId="berschrift3Zchn">
    <w:name w:val="Überschrift 3 Zchn"/>
    <w:basedOn w:val="Absatz-Standardschriftart"/>
    <w:link w:val="berschrift3"/>
    <w:uiPriority w:val="9"/>
    <w:rsid w:val="000B15EF"/>
    <w:rPr>
      <w:rFonts w:ascii="Abadi MT Condensed Light" w:eastAsiaTheme="majorEastAsia" w:hAnsi="Abadi MT Condensed Light" w:cstheme="majorBidi"/>
      <w:b/>
      <w:bCs/>
      <w:caps/>
      <w:color w:val="000000" w:themeColor="text1"/>
      <w:sz w:val="24"/>
      <w:szCs w:val="24"/>
    </w:rPr>
  </w:style>
  <w:style w:type="paragraph" w:styleId="Listenabsatz">
    <w:name w:val="List Paragraph"/>
    <w:basedOn w:val="Standard"/>
    <w:uiPriority w:val="34"/>
    <w:qFormat/>
    <w:rsid w:val="000B15EF"/>
    <w:pPr>
      <w:ind w:left="720"/>
      <w:contextualSpacing/>
    </w:pPr>
  </w:style>
  <w:style w:type="paragraph" w:styleId="Titel">
    <w:name w:val="Title"/>
    <w:basedOn w:val="Standard"/>
    <w:next w:val="Standard"/>
    <w:link w:val="TitelZchn"/>
    <w:uiPriority w:val="10"/>
    <w:qFormat/>
    <w:rsid w:val="000B15EF"/>
    <w:pPr>
      <w:spacing w:after="300" w:line="240" w:lineRule="auto"/>
      <w:contextualSpacing/>
      <w:jc w:val="center"/>
    </w:pPr>
    <w:rPr>
      <w:rFonts w:ascii="Garamond" w:eastAsiaTheme="majorEastAsia" w:hAnsi="Garamond" w:cstheme="majorBidi"/>
      <w:color w:val="000000" w:themeColor="text1"/>
      <w:spacing w:val="5"/>
      <w:kern w:val="28"/>
      <w:sz w:val="40"/>
      <w:szCs w:val="52"/>
    </w:rPr>
  </w:style>
  <w:style w:type="character" w:customStyle="1" w:styleId="TitelZchn">
    <w:name w:val="Titel Zchn"/>
    <w:basedOn w:val="Absatz-Standardschriftart"/>
    <w:link w:val="Titel"/>
    <w:uiPriority w:val="10"/>
    <w:rsid w:val="000B15EF"/>
    <w:rPr>
      <w:rFonts w:ascii="Garamond" w:eastAsiaTheme="majorEastAsia" w:hAnsi="Garamond" w:cstheme="majorBidi"/>
      <w:color w:val="000000" w:themeColor="text1"/>
      <w:spacing w:val="5"/>
      <w:kern w:val="28"/>
      <w:sz w:val="40"/>
      <w:szCs w:val="52"/>
    </w:rPr>
  </w:style>
  <w:style w:type="paragraph" w:styleId="Untertitel">
    <w:name w:val="Subtitle"/>
    <w:basedOn w:val="Standard"/>
    <w:next w:val="Standard"/>
    <w:link w:val="UntertitelZchn"/>
    <w:uiPriority w:val="11"/>
    <w:qFormat/>
    <w:rsid w:val="000B15EF"/>
    <w:pPr>
      <w:numPr>
        <w:ilvl w:val="1"/>
      </w:numPr>
    </w:pPr>
    <w:rPr>
      <w:rFonts w:ascii="Abadi MT Condensed Light" w:eastAsiaTheme="majorEastAsia" w:hAnsi="Abadi MT Condensed Light" w:cstheme="majorBidi"/>
      <w:caps/>
      <w:color w:val="000000" w:themeColor="text1"/>
      <w:spacing w:val="15"/>
      <w:szCs w:val="28"/>
    </w:rPr>
  </w:style>
  <w:style w:type="character" w:customStyle="1" w:styleId="UntertitelZchn">
    <w:name w:val="Untertitel Zchn"/>
    <w:basedOn w:val="Absatz-Standardschriftart"/>
    <w:link w:val="Untertitel"/>
    <w:uiPriority w:val="11"/>
    <w:rsid w:val="000B15EF"/>
    <w:rPr>
      <w:rFonts w:ascii="Abadi MT Condensed Light" w:eastAsiaTheme="majorEastAsia" w:hAnsi="Abadi MT Condensed Light" w:cstheme="majorBidi"/>
      <w:caps/>
      <w:color w:val="000000" w:themeColor="text1"/>
      <w:spacing w:val="15"/>
      <w:sz w:val="24"/>
      <w:szCs w:val="28"/>
    </w:rPr>
  </w:style>
  <w:style w:type="paragraph" w:styleId="Verzeichnis1">
    <w:name w:val="toc 1"/>
    <w:basedOn w:val="Standard"/>
    <w:next w:val="Standard"/>
    <w:autoRedefine/>
    <w:uiPriority w:val="39"/>
    <w:unhideWhenUsed/>
    <w:rsid w:val="000B15EF"/>
    <w:pPr>
      <w:spacing w:after="100"/>
    </w:pPr>
  </w:style>
  <w:style w:type="paragraph" w:styleId="Verzeichnis2">
    <w:name w:val="toc 2"/>
    <w:basedOn w:val="Standard"/>
    <w:next w:val="Standard"/>
    <w:autoRedefine/>
    <w:uiPriority w:val="39"/>
    <w:unhideWhenUsed/>
    <w:rsid w:val="000B15EF"/>
    <w:pPr>
      <w:spacing w:after="100"/>
      <w:ind w:left="220"/>
    </w:pPr>
  </w:style>
  <w:style w:type="table" w:styleId="Tabellenraster">
    <w:name w:val="Table Grid"/>
    <w:basedOn w:val="NormaleTabelle"/>
    <w:uiPriority w:val="59"/>
    <w:rsid w:val="000B1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213E27"/>
    <w:pPr>
      <w:spacing w:after="0" w:line="240" w:lineRule="auto"/>
    </w:pPr>
    <w:rPr>
      <w:rFonts w:ascii="Baskerville" w:hAnsi="Baskerville"/>
      <w:sz w:val="24"/>
    </w:rPr>
  </w:style>
  <w:style w:type="paragraph" w:styleId="Aufzhlungszeichen">
    <w:name w:val="List Bullet"/>
    <w:basedOn w:val="Standard"/>
    <w:uiPriority w:val="99"/>
    <w:unhideWhenUsed/>
    <w:rsid w:val="00AD606E"/>
    <w:pPr>
      <w:numPr>
        <w:numId w:val="4"/>
      </w:numPr>
      <w:contextualSpacing/>
    </w:pPr>
  </w:style>
  <w:style w:type="character" w:styleId="Hyperlink">
    <w:name w:val="Hyperlink"/>
    <w:basedOn w:val="Absatz-Standardschriftart"/>
    <w:uiPriority w:val="99"/>
    <w:unhideWhenUsed/>
    <w:rsid w:val="0036363B"/>
    <w:rPr>
      <w:color w:val="0000FF" w:themeColor="hyperlink"/>
      <w:u w:val="single"/>
    </w:rPr>
  </w:style>
  <w:style w:type="paragraph" w:styleId="Sprechblasentext">
    <w:name w:val="Balloon Text"/>
    <w:basedOn w:val="Standard"/>
    <w:link w:val="SprechblasentextZchn"/>
    <w:uiPriority w:val="99"/>
    <w:semiHidden/>
    <w:unhideWhenUsed/>
    <w:rsid w:val="00044B32"/>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44B32"/>
    <w:rPr>
      <w:rFonts w:ascii="Lucida Grande" w:hAnsi="Lucida Grande"/>
      <w:sz w:val="18"/>
      <w:szCs w:val="18"/>
    </w:rPr>
  </w:style>
  <w:style w:type="paragraph" w:styleId="Fuzeile">
    <w:name w:val="footer"/>
    <w:basedOn w:val="Standard"/>
    <w:link w:val="FuzeileZchn"/>
    <w:uiPriority w:val="99"/>
    <w:unhideWhenUsed/>
    <w:rsid w:val="00CE6E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E6E6A"/>
    <w:rPr>
      <w:rFonts w:ascii="Baskerville" w:hAnsi="Baskerville"/>
      <w:sz w:val="24"/>
    </w:rPr>
  </w:style>
  <w:style w:type="character" w:styleId="Seitenzahl">
    <w:name w:val="page number"/>
    <w:basedOn w:val="Absatz-Standardschriftart"/>
    <w:uiPriority w:val="99"/>
    <w:semiHidden/>
    <w:unhideWhenUsed/>
    <w:rsid w:val="00CE6E6A"/>
  </w:style>
  <w:style w:type="paragraph" w:styleId="Kopfzeile">
    <w:name w:val="header"/>
    <w:basedOn w:val="Standard"/>
    <w:link w:val="KopfzeileZchn"/>
    <w:uiPriority w:val="99"/>
    <w:unhideWhenUsed/>
    <w:rsid w:val="00CE6E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E6E6A"/>
    <w:rPr>
      <w:rFonts w:ascii="Baskerville" w:hAnsi="Baskervil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E9D86-C8A8-42A2-84B9-5E266C84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1611</Words>
  <Characters>10151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dc:creator>
  <cp:lastModifiedBy>Windows User</cp:lastModifiedBy>
  <cp:revision>7</cp:revision>
  <cp:lastPrinted>2012-09-10T18:19:00Z</cp:lastPrinted>
  <dcterms:created xsi:type="dcterms:W3CDTF">2012-09-27T22:57:00Z</dcterms:created>
  <dcterms:modified xsi:type="dcterms:W3CDTF">2012-09-28T01:05:00Z</dcterms:modified>
</cp:coreProperties>
</file>